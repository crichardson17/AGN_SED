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0B670" w14:textId="030C5AF0" w:rsidR="00F424A3" w:rsidRPr="00D72AE2" w:rsidRDefault="009A6CE7" w:rsidP="001B7640">
      <w:r>
        <w:t>This research investigates photoionization model</w:t>
      </w:r>
      <w:r w:rsidR="007A72C0">
        <w:t>s</w:t>
      </w:r>
      <w:r>
        <w:t xml:space="preserve"> of the Narrow Line Region</w:t>
      </w:r>
      <w:r w:rsidR="004A191E">
        <w:t xml:space="preserve"> (NLR)</w:t>
      </w:r>
      <w:r>
        <w:t xml:space="preserve"> of </w:t>
      </w:r>
      <w:proofErr w:type="spellStart"/>
      <w:r>
        <w:t>Seyfert</w:t>
      </w:r>
      <w:proofErr w:type="spellEnd"/>
      <w:r>
        <w:t xml:space="preserve"> galaxies and Low-Ionization N</w:t>
      </w:r>
      <w:r w:rsidR="005C2FF3">
        <w:t>uclear Emitting Region</w:t>
      </w:r>
      <w:r w:rsidR="00AB4096">
        <w:t xml:space="preserve"> (LINER)</w:t>
      </w:r>
      <w:r w:rsidR="005C2FF3">
        <w:t xml:space="preserve"> galaxies with the use of</w:t>
      </w:r>
      <w:r w:rsidR="001E1D4F">
        <w:t xml:space="preserve"> the astrophysical code</w:t>
      </w:r>
      <w:r w:rsidR="005C2FF3">
        <w:t xml:space="preserve"> C</w:t>
      </w:r>
      <w:r w:rsidR="00BD014A">
        <w:t xml:space="preserve">LOUDY. </w:t>
      </w:r>
      <w:r w:rsidR="009F1551">
        <w:t>Groves et a</w:t>
      </w:r>
      <w:r w:rsidR="005C6A9C">
        <w:t>l</w:t>
      </w:r>
      <w:r w:rsidR="009F1551">
        <w:t xml:space="preserve">. 2004 attempted to resolve </w:t>
      </w:r>
      <w:r w:rsidR="00920318">
        <w:t xml:space="preserve">the apparent uniformity of </w:t>
      </w:r>
      <w:r w:rsidR="00084B4C">
        <w:t>emission line ratios in the NLR</w:t>
      </w:r>
      <w:r w:rsidR="009F1551">
        <w:t xml:space="preserve"> through introducing dusty, radiation pressure-dominated photoionization models of AGN. </w:t>
      </w:r>
      <w:r w:rsidR="005C6A9C">
        <w:t>T</w:t>
      </w:r>
      <w:r w:rsidR="009F1551">
        <w:t>his model assumed</w:t>
      </w:r>
      <w:r w:rsidR="005C6A9C">
        <w:t xml:space="preserve"> </w:t>
      </w:r>
      <w:r w:rsidR="009F1551">
        <w:t xml:space="preserve">a simple power law relation </w:t>
      </w:r>
      <w:r w:rsidR="005C6A9C">
        <w:t xml:space="preserve">for </w:t>
      </w:r>
      <w:r w:rsidR="00F70516">
        <w:t xml:space="preserve">the Spectral Energy Distribution (SED). </w:t>
      </w:r>
      <w:proofErr w:type="spellStart"/>
      <w:r w:rsidR="00EE0D93">
        <w:t>Grupe</w:t>
      </w:r>
      <w:proofErr w:type="spellEnd"/>
      <w:r w:rsidR="00EE0D93">
        <w:t xml:space="preserve"> et al. 2010</w:t>
      </w:r>
      <w:r w:rsidR="005C6A9C">
        <w:t xml:space="preserve"> </w:t>
      </w:r>
      <w:r w:rsidR="00EE0D93">
        <w:t xml:space="preserve">found </w:t>
      </w:r>
      <w:r w:rsidR="00BD014A">
        <w:t xml:space="preserve">a correlation between </w:t>
      </w:r>
      <w:r w:rsidR="00BD014A">
        <w:rPr>
          <w:rFonts w:cs="Times New Roman"/>
        </w:rPr>
        <w:t>α</w:t>
      </w:r>
      <w:proofErr w:type="spellStart"/>
      <w:r w:rsidR="00BD014A">
        <w:rPr>
          <w:vertAlign w:val="subscript"/>
        </w:rPr>
        <w:t>uv</w:t>
      </w:r>
      <w:proofErr w:type="spellEnd"/>
      <w:r w:rsidR="00BD014A">
        <w:t xml:space="preserve"> and </w:t>
      </w:r>
      <w:r w:rsidR="00BD014A">
        <w:rPr>
          <w:rFonts w:cs="Times New Roman"/>
        </w:rPr>
        <w:t>α</w:t>
      </w:r>
      <w:r w:rsidR="00BD014A">
        <w:rPr>
          <w:vertAlign w:val="subscript"/>
        </w:rPr>
        <w:t>x</w:t>
      </w:r>
      <w:r w:rsidR="00BD014A">
        <w:t xml:space="preserve">, </w:t>
      </w:r>
      <w:r w:rsidR="005633BE">
        <w:t xml:space="preserve">and by constraining </w:t>
      </w:r>
      <w:r w:rsidR="005633BE">
        <w:rPr>
          <w:rFonts w:cs="Times New Roman"/>
        </w:rPr>
        <w:t>α</w:t>
      </w:r>
      <w:proofErr w:type="spellStart"/>
      <w:r w:rsidR="005633BE">
        <w:rPr>
          <w:vertAlign w:val="subscript"/>
        </w:rPr>
        <w:t>uv</w:t>
      </w:r>
      <w:proofErr w:type="spellEnd"/>
      <w:r w:rsidR="005633BE">
        <w:rPr>
          <w:vertAlign w:val="subscript"/>
        </w:rPr>
        <w:t xml:space="preserve"> </w:t>
      </w:r>
      <w:r w:rsidR="005633BE">
        <w:t xml:space="preserve">as a function of </w:t>
      </w:r>
      <w:r w:rsidR="005633BE">
        <w:rPr>
          <w:rFonts w:cs="Times New Roman"/>
        </w:rPr>
        <w:t>α</w:t>
      </w:r>
      <w:r w:rsidR="005633BE">
        <w:rPr>
          <w:vertAlign w:val="subscript"/>
        </w:rPr>
        <w:t>x</w:t>
      </w:r>
      <w:r w:rsidR="00D72AE2">
        <w:rPr>
          <w:vertAlign w:val="subscript"/>
        </w:rPr>
        <w:t xml:space="preserve"> </w:t>
      </w:r>
      <w:r w:rsidR="00D72AE2">
        <w:t xml:space="preserve">we </w:t>
      </w:r>
      <w:r w:rsidR="005C6A9C">
        <w:t>dev</w:t>
      </w:r>
      <w:r w:rsidR="00D72AE2">
        <w:t>elop</w:t>
      </w:r>
      <w:r w:rsidR="005C6A9C">
        <w:t>ed</w:t>
      </w:r>
      <w:r w:rsidR="00D72AE2">
        <w:t xml:space="preserve"> a </w:t>
      </w:r>
      <w:r w:rsidR="004A191E">
        <w:t xml:space="preserve">photoionization </w:t>
      </w:r>
      <w:r w:rsidR="00D72AE2">
        <w:t xml:space="preserve">model for the ionizing spectrum of a typical </w:t>
      </w:r>
      <w:proofErr w:type="spellStart"/>
      <w:r w:rsidR="00D72AE2">
        <w:t>Seyfert</w:t>
      </w:r>
      <w:proofErr w:type="spellEnd"/>
      <w:r w:rsidR="00D72AE2">
        <w:t xml:space="preserve"> Narrow Line Region</w:t>
      </w:r>
      <w:r w:rsidR="00B94017">
        <w:t>.</w:t>
      </w:r>
      <w:r w:rsidR="001B7640">
        <w:t xml:space="preserve"> </w:t>
      </w:r>
      <w:r w:rsidR="00B94017">
        <w:t xml:space="preserve"> </w:t>
      </w:r>
      <w:r w:rsidR="00D30E4A">
        <w:t xml:space="preserve">Our model is based on a double broken power law determined by </w:t>
      </w:r>
      <w:proofErr w:type="spellStart"/>
      <w:r w:rsidR="00D30E4A">
        <w:t>Ferland</w:t>
      </w:r>
      <w:proofErr w:type="spellEnd"/>
      <w:r w:rsidR="00D30E4A">
        <w:t xml:space="preserve"> et al. 2013</w:t>
      </w:r>
      <w:r w:rsidR="0050608E">
        <w:t xml:space="preserve">, where we </w:t>
      </w:r>
      <w:r w:rsidR="00EE0D93">
        <w:t>assigned initial</w:t>
      </w:r>
      <w:r w:rsidR="00745EAC">
        <w:t xml:space="preserve"> values for our spectral indices</w:t>
      </w:r>
      <w:r w:rsidR="00EE0D93">
        <w:t xml:space="preserve"> on the average of data collected in </w:t>
      </w:r>
      <w:proofErr w:type="spellStart"/>
      <w:r w:rsidR="00EE0D93">
        <w:t>Grupe</w:t>
      </w:r>
      <w:proofErr w:type="spellEnd"/>
      <w:r w:rsidR="00EE0D93">
        <w:t xml:space="preserve"> et al. 2010.</w:t>
      </w:r>
      <w:r w:rsidR="002A58AC">
        <w:t xml:space="preserve"> </w:t>
      </w:r>
      <w:ins w:id="0" w:author="Chris Greene" w:date="2016-10-04T09:23:00Z">
        <w:r w:rsidR="00BA755B">
          <w:t xml:space="preserve">The incident </w:t>
        </w:r>
        <w:r w:rsidR="000F2619">
          <w:t>SED is based upon the spectral indices</w:t>
        </w:r>
      </w:ins>
      <w:ins w:id="1" w:author="Chris Greene" w:date="2016-10-04T09:32:00Z">
        <w:r w:rsidR="000F2619">
          <w:t xml:space="preserve"> </w:t>
        </w:r>
        <w:r w:rsidR="000F2619">
          <w:rPr>
            <w:rFonts w:cs="Times New Roman"/>
          </w:rPr>
          <w:t>α</w:t>
        </w:r>
        <w:proofErr w:type="spellStart"/>
        <w:r w:rsidR="000F2619">
          <w:rPr>
            <w:vertAlign w:val="subscript"/>
          </w:rPr>
          <w:t>uv</w:t>
        </w:r>
        <w:proofErr w:type="spellEnd"/>
        <w:r w:rsidR="000F2619">
          <w:rPr>
            <w:vertAlign w:val="subscript"/>
          </w:rPr>
          <w:t>,</w:t>
        </w:r>
        <w:r w:rsidR="000F2619" w:rsidRPr="000F2619">
          <w:rPr>
            <w:rFonts w:cs="Times New Roman"/>
          </w:rPr>
          <w:t xml:space="preserve"> </w:t>
        </w:r>
        <w:r w:rsidR="000F2619">
          <w:rPr>
            <w:rFonts w:cs="Times New Roman"/>
          </w:rPr>
          <w:t>α</w:t>
        </w:r>
        <w:r w:rsidR="000F2619">
          <w:rPr>
            <w:vertAlign w:val="subscript"/>
          </w:rPr>
          <w:t>x,</w:t>
        </w:r>
        <w:r w:rsidR="000F2619">
          <w:rPr>
            <w:rFonts w:cs="Times New Roman"/>
          </w:rPr>
          <w:t xml:space="preserve"> α</w:t>
        </w:r>
        <w:proofErr w:type="gramStart"/>
        <w:r w:rsidR="000F2619">
          <w:rPr>
            <w:vertAlign w:val="subscript"/>
          </w:rPr>
          <w:t xml:space="preserve">ox </w:t>
        </w:r>
      </w:ins>
      <w:ins w:id="2" w:author="Chris Greene" w:date="2016-10-04T09:34:00Z">
        <w:r w:rsidR="000F2619">
          <w:rPr>
            <w:vertAlign w:val="subscript"/>
          </w:rPr>
          <w:t>,</w:t>
        </w:r>
        <w:proofErr w:type="gramEnd"/>
        <w:r w:rsidR="000F2619">
          <w:rPr>
            <w:vertAlign w:val="subscript"/>
          </w:rPr>
          <w:t xml:space="preserve"> </w:t>
        </w:r>
      </w:ins>
      <w:ins w:id="3" w:author="Chris Greene" w:date="2016-10-04T09:33:00Z">
        <w:r w:rsidR="000F2619">
          <w:t xml:space="preserve">and the blackbody accretion disk temperature </w:t>
        </w:r>
        <w:proofErr w:type="spellStart"/>
        <w:r w:rsidR="000F2619">
          <w:t>T</w:t>
        </w:r>
        <w:r w:rsidR="000F2619">
          <w:rPr>
            <w:vertAlign w:val="subscript"/>
          </w:rPr>
          <w:t>bb</w:t>
        </w:r>
        <w:proofErr w:type="spellEnd"/>
        <w:r w:rsidR="000F2619">
          <w:rPr>
            <w:vertAlign w:val="subscript"/>
          </w:rPr>
          <w:t xml:space="preserve"> </w:t>
        </w:r>
      </w:ins>
      <w:ins w:id="4" w:author="Chris Greene" w:date="2016-10-04T09:34:00Z">
        <w:r w:rsidR="000F2619">
          <w:rPr>
            <w:vertAlign w:val="subscript"/>
          </w:rPr>
          <w:t xml:space="preserve">. </w:t>
        </w:r>
      </w:ins>
      <w:ins w:id="5" w:author="Chris Greene" w:date="2016-10-04T09:33:00Z">
        <w:r w:rsidR="000F2619">
          <w:t xml:space="preserve">We set the value of </w:t>
        </w:r>
        <w:r w:rsidR="000F2619">
          <w:rPr>
            <w:rFonts w:cs="Times New Roman"/>
          </w:rPr>
          <w:t>α</w:t>
        </w:r>
      </w:ins>
      <w:ins w:id="6" w:author="Chris Greene" w:date="2016-10-04T09:35:00Z">
        <w:r w:rsidR="000F2619">
          <w:rPr>
            <w:vertAlign w:val="subscript"/>
          </w:rPr>
          <w:t>ox</w:t>
        </w:r>
      </w:ins>
      <w:ins w:id="7" w:author="Chris Greene" w:date="2016-10-04T09:34:00Z">
        <w:r w:rsidR="000F2619">
          <w:rPr>
            <w:vertAlign w:val="subscript"/>
          </w:rPr>
          <w:t xml:space="preserve"> </w:t>
        </w:r>
        <w:r w:rsidR="000F2619">
          <w:t xml:space="preserve">and fix the value of </w:t>
        </w:r>
        <w:r w:rsidR="000F2619">
          <w:rPr>
            <w:rFonts w:cs="Times New Roman"/>
          </w:rPr>
          <w:t>α</w:t>
        </w:r>
        <w:proofErr w:type="spellStart"/>
        <w:r w:rsidR="000F2619">
          <w:rPr>
            <w:vertAlign w:val="subscript"/>
          </w:rPr>
          <w:t>uv</w:t>
        </w:r>
      </w:ins>
      <w:proofErr w:type="spellEnd"/>
      <w:ins w:id="8" w:author="Chris Greene" w:date="2016-10-04T09:35:00Z">
        <w:r w:rsidR="000F2619">
          <w:t xml:space="preserve"> </w:t>
        </w:r>
      </w:ins>
      <w:ins w:id="9" w:author="Chris Greene" w:date="2016-10-04T09:36:00Z">
        <w:r w:rsidR="000F2619">
          <w:t xml:space="preserve">to </w:t>
        </w:r>
        <w:r w:rsidR="000F2619">
          <w:rPr>
            <w:rFonts w:cs="Times New Roman"/>
          </w:rPr>
          <w:t>α</w:t>
        </w:r>
        <w:r w:rsidR="000F2619">
          <w:rPr>
            <w:vertAlign w:val="subscript"/>
          </w:rPr>
          <w:t>x</w:t>
        </w:r>
        <w:r w:rsidR="000F2619">
          <w:t xml:space="preserve"> </w:t>
        </w:r>
      </w:ins>
      <w:ins w:id="10" w:author="Chris Greene" w:date="2016-10-04T09:35:00Z">
        <w:r w:rsidR="000F2619">
          <w:t xml:space="preserve">based on their linear correlation.  </w:t>
        </w:r>
      </w:ins>
      <w:ins w:id="11" w:author="Chris Greene" w:date="2016-10-04T09:33:00Z">
        <w:r w:rsidR="000F2619">
          <w:rPr>
            <w:vertAlign w:val="subscript"/>
          </w:rPr>
          <w:t xml:space="preserve"> </w:t>
        </w:r>
      </w:ins>
      <w:del w:id="12" w:author="Chris Greene" w:date="2016-10-04T09:32:00Z">
        <w:r w:rsidR="002A58AC" w:rsidDel="000F2619">
          <w:delText>[</w:delText>
        </w:r>
      </w:del>
      <w:r w:rsidR="002A58AC">
        <w:t xml:space="preserve">Model SED based upon </w:t>
      </w:r>
      <w:proofErr w:type="spellStart"/>
      <w:r w:rsidR="002A58AC">
        <w:t>aox</w:t>
      </w:r>
      <w:proofErr w:type="spellEnd"/>
      <w:r w:rsidR="002A58AC">
        <w:t xml:space="preserve">, </w:t>
      </w:r>
      <w:proofErr w:type="spellStart"/>
      <w:r w:rsidR="002A58AC">
        <w:t>auv</w:t>
      </w:r>
      <w:proofErr w:type="spellEnd"/>
      <w:r w:rsidR="002A58AC">
        <w:t xml:space="preserve">, ax, </w:t>
      </w:r>
      <w:proofErr w:type="spellStart"/>
      <w:r w:rsidR="002A58AC">
        <w:t>Tbb</w:t>
      </w:r>
      <w:proofErr w:type="spellEnd"/>
      <w:r w:rsidR="002A58AC">
        <w:t xml:space="preserve">…fix </w:t>
      </w:r>
      <w:proofErr w:type="spellStart"/>
      <w:r w:rsidR="002A58AC">
        <w:t>aox</w:t>
      </w:r>
      <w:proofErr w:type="spellEnd"/>
      <w:r w:rsidR="002A58AC">
        <w:t xml:space="preserve"> to </w:t>
      </w:r>
      <w:proofErr w:type="spellStart"/>
      <w:r w:rsidR="002A58AC">
        <w:t>auv</w:t>
      </w:r>
      <w:proofErr w:type="spellEnd"/>
      <w:r w:rsidR="002A58AC">
        <w:t xml:space="preserve"> using correlation]</w:t>
      </w:r>
      <w:ins w:id="13" w:author="Chris Greene" w:date="2016-10-03T14:22:00Z">
        <w:r w:rsidR="00EE0D93">
          <w:t xml:space="preserve"> </w:t>
        </w:r>
      </w:ins>
      <w:r w:rsidR="009461F7">
        <w:t xml:space="preserve">To check the validity of </w:t>
      </w:r>
      <w:r w:rsidR="00697157">
        <w:t>our</w:t>
      </w:r>
      <w:r w:rsidR="009461F7">
        <w:t xml:space="preserve"> model</w:t>
      </w:r>
      <w:r w:rsidR="001E1D4F">
        <w:t xml:space="preserve"> </w:t>
      </w:r>
      <w:del w:id="14" w:author="Chris Greene" w:date="2016-10-04T09:20:00Z">
        <w:r w:rsidR="001E1D4F" w:rsidRPr="001E1D4F" w:rsidDel="00F536AC">
          <w:rPr>
            <w:highlight w:val="yellow"/>
            <w:rPrChange w:id="15" w:author="Chris Richardson" w:date="2016-10-03T11:57:00Z">
              <w:rPr/>
            </w:rPrChange>
          </w:rPr>
          <w:delText>[Which model? This seems to argue to correlation in the previous sentence is model dependent]</w:delText>
        </w:r>
      </w:del>
      <w:r w:rsidR="001E1D4F">
        <w:t xml:space="preserve"> </w:t>
      </w:r>
      <w:r w:rsidR="009461F7">
        <w:t>, simulations were run</w:t>
      </w:r>
      <w:r w:rsidR="006B4E37">
        <w:t xml:space="preserve"> across </w:t>
      </w:r>
      <w:ins w:id="16" w:author="Chris Greene" w:date="2016-10-04T09:36:00Z">
        <w:r w:rsidR="000F2619">
          <w:t xml:space="preserve">a range of </w:t>
        </w:r>
      </w:ins>
      <w:r w:rsidR="006B4E37">
        <w:t xml:space="preserve">blackbody </w:t>
      </w:r>
      <w:r w:rsidR="001E1D4F">
        <w:t xml:space="preserve">accretion disk </w:t>
      </w:r>
      <w:r w:rsidR="006B4E37">
        <w:t xml:space="preserve">temperatures ranging from </w:t>
      </w:r>
      <w:del w:id="17" w:author="Chris Greene" w:date="2016-10-04T09:36:00Z">
        <w:r w:rsidR="006B4E37" w:rsidDel="000F2619">
          <w:delText>10</w:delText>
        </w:r>
        <w:r w:rsidR="006B4E37" w:rsidDel="000F2619">
          <w:rPr>
            <w:vertAlign w:val="subscript"/>
          </w:rPr>
          <w:softHyphen/>
        </w:r>
        <w:r w:rsidR="006B4E37" w:rsidDel="000F2619">
          <w:softHyphen/>
        </w:r>
        <w:r w:rsidR="006B4E37" w:rsidDel="000F2619">
          <w:rPr>
            <w:vertAlign w:val="superscript"/>
          </w:rPr>
          <w:delText>4</w:delText>
        </w:r>
        <w:r w:rsidR="009461F7" w:rsidDel="000F2619">
          <w:delText xml:space="preserve"> </w:delText>
        </w:r>
        <w:r w:rsidR="006B4E37" w:rsidDel="000F2619">
          <w:delText>K to 10</w:delText>
        </w:r>
        <w:r w:rsidR="006B4E37" w:rsidDel="000F2619">
          <w:rPr>
            <w:vertAlign w:val="superscript"/>
          </w:rPr>
          <w:delText>7</w:delText>
        </w:r>
        <w:r w:rsidR="006B4E37" w:rsidDel="000F2619">
          <w:delText xml:space="preserve"> K </w:delText>
        </w:r>
      </w:del>
      <w:r w:rsidR="001E1D4F">
        <w:t xml:space="preserve">while </w:t>
      </w:r>
      <w:r w:rsidR="002A58AC">
        <w:t xml:space="preserve">setting </w:t>
      </w:r>
      <w:r w:rsidR="009461F7">
        <w:t xml:space="preserve">hydrogen density, </w:t>
      </w:r>
      <w:r w:rsidR="002A58AC">
        <w:t>ionization parameter</w:t>
      </w:r>
      <w:r w:rsidR="006B4E37">
        <w:t>,</w:t>
      </w:r>
      <w:r w:rsidR="009461F7">
        <w:t xml:space="preserve"> </w:t>
      </w:r>
      <w:r w:rsidR="006B4E37">
        <w:t>a</w:t>
      </w:r>
      <w:r w:rsidR="009461F7">
        <w:t>nd elemental abundance</w:t>
      </w:r>
      <w:r w:rsidR="001E1D4F">
        <w:t xml:space="preserve"> of clouds in the NLR</w:t>
      </w:r>
      <w:r w:rsidR="009461F7">
        <w:t xml:space="preserve">.  The emission lines produced by these simulations </w:t>
      </w:r>
      <w:r w:rsidR="009461F7" w:rsidRPr="00F536AC">
        <w:rPr>
          <w:highlight w:val="yellow"/>
        </w:rPr>
        <w:t>were plott</w:t>
      </w:r>
      <w:r w:rsidR="009F1551">
        <w:rPr>
          <w:highlight w:val="yellow"/>
        </w:rPr>
        <w:t>ed</w:t>
      </w:r>
      <w:r w:rsidR="009461F7">
        <w:t xml:space="preserve"> using standard diagnostic diagrams and compared to </w:t>
      </w:r>
      <w:r w:rsidR="00D30E4A">
        <w:rPr>
          <w:highlight w:val="yellow"/>
        </w:rPr>
        <w:t>emission line</w:t>
      </w:r>
      <w:r w:rsidR="00E56B7E" w:rsidRPr="00F536AC">
        <w:rPr>
          <w:highlight w:val="yellow"/>
        </w:rPr>
        <w:t xml:space="preserve"> </w:t>
      </w:r>
      <w:r w:rsidR="009461F7" w:rsidRPr="00F536AC">
        <w:rPr>
          <w:highlight w:val="yellow"/>
        </w:rPr>
        <w:t>data</w:t>
      </w:r>
      <w:r w:rsidR="009461F7">
        <w:t xml:space="preserve"> obtained from the Sloan Digital Sky Survey.</w:t>
      </w:r>
      <w:r w:rsidR="00092BF2">
        <w:t xml:space="preserve">  Our model produces emission lines without significant variation</w:t>
      </w:r>
      <w:r w:rsidR="007A72C0">
        <w:t xml:space="preserve"> between simulations with</w:t>
      </w:r>
      <w:r w:rsidR="00697157">
        <w:t xml:space="preserve"> </w:t>
      </w:r>
      <w:r w:rsidR="00697157">
        <w:rPr>
          <w:rFonts w:cs="Times New Roman"/>
        </w:rPr>
        <w:t>α</w:t>
      </w:r>
      <w:r w:rsidR="00697157">
        <w:rPr>
          <w:vertAlign w:val="subscript"/>
        </w:rPr>
        <w:t xml:space="preserve">x </w:t>
      </w:r>
      <w:r w:rsidR="00697157">
        <w:t>= 1.42, 1.17, and 2.19</w:t>
      </w:r>
      <w:r w:rsidR="00092BF2">
        <w:t xml:space="preserve">, </w:t>
      </w:r>
      <w:ins w:id="18" w:author="Chris Greene" w:date="2016-10-04T09:38:00Z">
        <w:r w:rsidR="002E2206">
          <w:t>with</w:t>
        </w:r>
      </w:ins>
      <w:ins w:id="19" w:author="Chris Greene" w:date="2016-10-04T09:36:00Z">
        <w:r w:rsidR="000F2619">
          <w:t xml:space="preserve"> </w:t>
        </w:r>
        <w:proofErr w:type="spellStart"/>
        <w:r w:rsidR="000F2619">
          <w:t>T</w:t>
        </w:r>
        <w:r w:rsidR="000F2619">
          <w:rPr>
            <w:vertAlign w:val="subscript"/>
          </w:rPr>
          <w:t>bb</w:t>
        </w:r>
        <w:proofErr w:type="spellEnd"/>
        <w:r w:rsidR="000F2619">
          <w:rPr>
            <w:vertAlign w:val="subscript"/>
          </w:rPr>
          <w:t xml:space="preserve"> </w:t>
        </w:r>
        <w:r w:rsidR="000F2619">
          <w:t>ranging from 10</w:t>
        </w:r>
        <w:r w:rsidR="000F2619">
          <w:rPr>
            <w:vertAlign w:val="subscript"/>
          </w:rPr>
          <w:softHyphen/>
        </w:r>
        <w:r w:rsidR="000F2619">
          <w:softHyphen/>
        </w:r>
        <w:r w:rsidR="000F2619">
          <w:rPr>
            <w:vertAlign w:val="superscript"/>
          </w:rPr>
          <w:t>4</w:t>
        </w:r>
        <w:r w:rsidR="000F2619">
          <w:t xml:space="preserve"> K to 10</w:t>
        </w:r>
        <w:r w:rsidR="000F2619">
          <w:rPr>
            <w:vertAlign w:val="superscript"/>
          </w:rPr>
          <w:t>7</w:t>
        </w:r>
        <w:r w:rsidR="000F2619">
          <w:t xml:space="preserve"> K</w:t>
        </w:r>
        <w:r w:rsidR="000F2619" w:rsidDel="000F2619">
          <w:t xml:space="preserve"> </w:t>
        </w:r>
      </w:ins>
      <w:del w:id="20" w:author="Chris Greene" w:date="2016-10-04T09:36:00Z">
        <w:r w:rsidR="002A58AC" w:rsidDel="000F2619">
          <w:delText>[T_bb]</w:delText>
        </w:r>
      </w:del>
      <w:r w:rsidR="002A58AC">
        <w:t xml:space="preserve"> </w:t>
      </w:r>
      <w:r w:rsidR="00092BF2">
        <w:t>except with regard to [O I] 6300/H</w:t>
      </w:r>
      <w:r w:rsidR="00092BF2">
        <w:rPr>
          <w:rFonts w:cs="Times New Roman"/>
        </w:rPr>
        <w:t>α</w:t>
      </w:r>
      <w:r w:rsidR="00092BF2">
        <w:t xml:space="preserve">, where our simulated emissions </w:t>
      </w:r>
      <w:r w:rsidR="00697157">
        <w:t>started to fa</w:t>
      </w:r>
      <w:r w:rsidR="00092BF2">
        <w:t xml:space="preserve">ll on the boundary between </w:t>
      </w:r>
      <w:proofErr w:type="spellStart"/>
      <w:r w:rsidR="00092BF2">
        <w:t>Seyferts</w:t>
      </w:r>
      <w:proofErr w:type="spellEnd"/>
      <w:r w:rsidR="00092BF2">
        <w:t xml:space="preserve"> and LINERs.  This leads us to examine the ability of our photoionization model to create emission line spectra </w:t>
      </w:r>
      <w:r w:rsidR="00D82099">
        <w:t xml:space="preserve">that are typical of LINERs, as debate still continues over the primary excitation mechanism for LINERs. </w:t>
      </w:r>
      <w:ins w:id="21" w:author="Chris Greene" w:date="2016-10-04T09:37:00Z">
        <w:r w:rsidR="002E2206">
          <w:t xml:space="preserve">To adjust our model to </w:t>
        </w:r>
      </w:ins>
      <w:ins w:id="22" w:author="Chris Greene" w:date="2016-10-04T09:38:00Z">
        <w:r w:rsidR="002E2206">
          <w:t xml:space="preserve">fit LINERs, </w:t>
        </w:r>
      </w:ins>
      <w:bookmarkStart w:id="23" w:name="_GoBack"/>
      <w:bookmarkEnd w:id="23"/>
      <w:ins w:id="24" w:author="Chris Greene" w:date="2016-10-04T09:37:00Z">
        <w:r w:rsidR="000F2619">
          <w:t>we lower the va</w:t>
        </w:r>
        <w:r w:rsidR="002E2206">
          <w:t>lue of the ionization parameter</w:t>
        </w:r>
      </w:ins>
      <w:ins w:id="25" w:author="Chris Greene" w:date="2016-10-04T09:38:00Z">
        <w:r w:rsidR="002E2206">
          <w:t xml:space="preserve">.  </w:t>
        </w:r>
      </w:ins>
      <w:ins w:id="26" w:author="Chris Richardson" w:date="2016-10-03T16:28:00Z">
        <w:r w:rsidR="002A58AC">
          <w:t>[Lowering ionization statement]</w:t>
        </w:r>
      </w:ins>
      <w:ins w:id="27" w:author="Chris Greene" w:date="2016-10-03T14:33:00Z">
        <w:del w:id="28" w:author="Chris Richardson" w:date="2016-10-03T16:28:00Z">
          <w:r w:rsidR="00D82099" w:rsidDel="002A58AC">
            <w:delText xml:space="preserve"> </w:delText>
          </w:r>
        </w:del>
      </w:ins>
      <w:ins w:id="29" w:author="Chris Greene" w:date="2016-10-03T14:29:00Z">
        <w:del w:id="30" w:author="Chris Richardson" w:date="2016-10-03T16:27:00Z">
          <w:r w:rsidR="00092BF2" w:rsidDel="002A58AC">
            <w:delText xml:space="preserve"> </w:delText>
          </w:r>
        </w:del>
      </w:ins>
      <w:del w:id="31" w:author="Chris Greene" w:date="2016-10-03T14:17:00Z">
        <w:r w:rsidR="009461F7" w:rsidDel="00D30E4A">
          <w:delText xml:space="preserve"> </w:delText>
        </w:r>
      </w:del>
      <w:del w:id="32" w:author="Chris Greene" w:date="2016-10-03T14:16:00Z">
        <w:r w:rsidR="009461F7" w:rsidDel="00D30E4A">
          <w:delText xml:space="preserve"> </w:delText>
        </w:r>
        <w:r w:rsidR="00195C9F" w:rsidDel="00D30E4A">
          <w:delText xml:space="preserve">We confirm </w:delText>
        </w:r>
        <w:r w:rsidR="00E56B7E" w:rsidDel="00D30E4A">
          <w:delText xml:space="preserve">We also examine the </w:delText>
        </w:r>
        <w:r w:rsidR="00BF77B2" w:rsidDel="00D30E4A">
          <w:delText xml:space="preserve">ability of this code to model </w:delText>
        </w:r>
        <w:r w:rsidR="00AB4096" w:rsidDel="00D30E4A">
          <w:delText>the emission</w:delText>
        </w:r>
        <w:r w:rsidR="001E1D4F" w:rsidDel="00D30E4A">
          <w:delText xml:space="preserve"> line</w:delText>
        </w:r>
        <w:r w:rsidR="00AB4096" w:rsidDel="00D30E4A">
          <w:delText xml:space="preserve"> spectra of </w:delText>
        </w:r>
        <w:r w:rsidR="006B4E37" w:rsidDel="00D30E4A">
          <w:delText>LINER galaxies, as debate still continue</w:delText>
        </w:r>
        <w:r w:rsidR="00195C9F" w:rsidDel="00D30E4A">
          <w:delText>s over the primary excitation mechanism o</w:delText>
        </w:r>
      </w:del>
      <w:del w:id="33" w:author="Chris Greene" w:date="2016-10-03T14:39:00Z">
        <w:r w:rsidR="00195C9F" w:rsidDel="00697157">
          <w:delText xml:space="preserve">f LINERs. </w:delText>
        </w:r>
      </w:del>
    </w:p>
    <w:sectPr w:rsidR="00F424A3" w:rsidRPr="00D7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ris Greene">
    <w15:presenceInfo w15:providerId="Windows Live" w15:userId="8b86b64d3c0e38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4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CE7"/>
    <w:rsid w:val="00084B4C"/>
    <w:rsid w:val="00092BF2"/>
    <w:rsid w:val="000F2619"/>
    <w:rsid w:val="00122F10"/>
    <w:rsid w:val="00195C9F"/>
    <w:rsid w:val="001B7640"/>
    <w:rsid w:val="001E1D4F"/>
    <w:rsid w:val="00253717"/>
    <w:rsid w:val="002A58AC"/>
    <w:rsid w:val="002B4D96"/>
    <w:rsid w:val="002E2206"/>
    <w:rsid w:val="003B6B0F"/>
    <w:rsid w:val="00446843"/>
    <w:rsid w:val="004A191E"/>
    <w:rsid w:val="0050608E"/>
    <w:rsid w:val="005079A4"/>
    <w:rsid w:val="005633BE"/>
    <w:rsid w:val="005A7EF6"/>
    <w:rsid w:val="005C2FF3"/>
    <w:rsid w:val="005C6A9C"/>
    <w:rsid w:val="00697157"/>
    <w:rsid w:val="006B4E37"/>
    <w:rsid w:val="00745EAC"/>
    <w:rsid w:val="007A72C0"/>
    <w:rsid w:val="00920318"/>
    <w:rsid w:val="009461F7"/>
    <w:rsid w:val="009A6CE7"/>
    <w:rsid w:val="009B1359"/>
    <w:rsid w:val="009F1551"/>
    <w:rsid w:val="00AB4096"/>
    <w:rsid w:val="00B94017"/>
    <w:rsid w:val="00BA755B"/>
    <w:rsid w:val="00BD014A"/>
    <w:rsid w:val="00BF77B2"/>
    <w:rsid w:val="00C4678E"/>
    <w:rsid w:val="00D30E4A"/>
    <w:rsid w:val="00D72AE2"/>
    <w:rsid w:val="00D82099"/>
    <w:rsid w:val="00E56182"/>
    <w:rsid w:val="00E56B7E"/>
    <w:rsid w:val="00EE0D93"/>
    <w:rsid w:val="00F048C4"/>
    <w:rsid w:val="00F424A3"/>
    <w:rsid w:val="00F536AC"/>
    <w:rsid w:val="00F7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FA1F98"/>
  <w15:docId w15:val="{9F0AA6DC-8B24-4FCE-8ED9-98BEDC3D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79A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9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79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79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79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079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079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79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79A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079A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079A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079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07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79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79A4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79A4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5079A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79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79A4"/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5079A4"/>
  </w:style>
  <w:style w:type="paragraph" w:styleId="BalloonText">
    <w:name w:val="Balloon Text"/>
    <w:basedOn w:val="Normal"/>
    <w:link w:val="BalloonTextChar"/>
    <w:uiPriority w:val="99"/>
    <w:semiHidden/>
    <w:unhideWhenUsed/>
    <w:rsid w:val="001E1D4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D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F0960AC-E569-43E1-8784-71DDF9499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Greene</dc:creator>
  <cp:keywords/>
  <dc:description/>
  <cp:lastModifiedBy>Chris Greene</cp:lastModifiedBy>
  <cp:revision>2</cp:revision>
  <dcterms:created xsi:type="dcterms:W3CDTF">2016-10-04T14:16:00Z</dcterms:created>
  <dcterms:modified xsi:type="dcterms:W3CDTF">2016-10-04T14:16:00Z</dcterms:modified>
</cp:coreProperties>
</file>