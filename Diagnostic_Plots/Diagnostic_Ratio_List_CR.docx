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1C548" w14:textId="77777777" w:rsidR="00F424A3" w:rsidRDefault="00B130AD">
      <w:r>
        <w:t>Diagnostic Ratios</w:t>
      </w:r>
    </w:p>
    <w:p w14:paraId="693A1E84" w14:textId="62EBE92D" w:rsidR="00B130AD" w:rsidRDefault="00854E87">
      <w:r w:rsidRPr="00854E87">
        <w:rPr>
          <w:highlight w:val="yellow"/>
        </w:rPr>
        <w:t>[IT’S IMPORTANT TO ASK HERE…WHAT ARE EACH OF THIS RATIOS ACTUALLY DIAGNOSING HERE? LOTS ARE LISTED, BUT WHAT DO THEY TELL YOU</w:t>
      </w:r>
      <w:ins w:id="0" w:author="Chris Richardson" w:date="2016-06-07T21:01:00Z">
        <w:r w:rsidR="003567F7">
          <w:rPr>
            <w:highlight w:val="yellow"/>
          </w:rPr>
          <w:t xml:space="preserve"> AND DO THEY ADDRESS WHAT WE</w:t>
        </w:r>
      </w:ins>
      <w:ins w:id="1" w:author="Chris Richardson" w:date="2016-06-07T21:02:00Z">
        <w:r w:rsidR="003567F7">
          <w:rPr>
            <w:highlight w:val="yellow"/>
          </w:rPr>
          <w:t>’RE TRYING TO ACHIEVE WITH THIS PROJECT</w:t>
        </w:r>
      </w:ins>
      <w:r w:rsidRPr="00854E87">
        <w:rPr>
          <w:highlight w:val="yellow"/>
        </w:rPr>
        <w:t>?]</w:t>
      </w:r>
    </w:p>
    <w:p w14:paraId="75B1931A" w14:textId="77777777" w:rsidR="00B130AD" w:rsidRDefault="00B130AD">
      <w:r>
        <w:t>Optical</w:t>
      </w:r>
    </w:p>
    <w:p w14:paraId="386554E4" w14:textId="77777777" w:rsidR="00B130AD" w:rsidRDefault="00B130AD">
      <w:r>
        <w:t>Baldwin et al 1981</w:t>
      </w:r>
    </w:p>
    <w:p w14:paraId="22767FD4" w14:textId="5BFE6C23" w:rsidR="00B130AD" w:rsidRDefault="00B130AD" w:rsidP="00B130AD">
      <w:pPr>
        <w:pStyle w:val="ListParagraph"/>
        <w:numPr>
          <w:ilvl w:val="0"/>
          <w:numId w:val="1"/>
        </w:numPr>
        <w:rPr>
          <w:ins w:id="2" w:author="Chris Greene" w:date="2016-06-09T12:09:00Z"/>
        </w:rPr>
      </w:pPr>
      <w:r>
        <w:t>[O I</w:t>
      </w:r>
      <w:r w:rsidR="00854E87">
        <w:t xml:space="preserve">II] 5007 / H-beta </w:t>
      </w:r>
      <w:ins w:id="3" w:author="Chris Greene" w:date="2016-06-09T12:12:00Z">
        <w:r w:rsidR="00094792">
          <w:t xml:space="preserve">acts as an indication of </w:t>
        </w:r>
      </w:ins>
      <w:ins w:id="4" w:author="Chris Greene" w:date="2016-06-09T12:13:00Z">
        <w:r w:rsidR="00094792">
          <w:t>ionization parameter and temperature</w:t>
        </w:r>
      </w:ins>
      <w:del w:id="5" w:author="Chris Greene" w:date="2016-06-09T12:11:00Z">
        <w:r w:rsidR="00854E87" w:rsidDel="00094792">
          <w:delText>vs [N II] 658</w:delText>
        </w:r>
      </w:del>
      <w:ins w:id="6" w:author="Chris Richardson" w:date="2016-06-07T20:57:00Z">
        <w:del w:id="7" w:author="Chris Greene" w:date="2016-06-09T12:11:00Z">
          <w:r w:rsidR="00854E87" w:rsidDel="00094792">
            <w:delText>4</w:delText>
          </w:r>
        </w:del>
      </w:ins>
      <w:del w:id="8" w:author="Chris Greene" w:date="2016-06-09T12:11:00Z">
        <w:r w:rsidR="00854E87" w:rsidDel="00094792">
          <w:delText>4</w:delText>
        </w:r>
        <w:r w:rsidDel="00094792">
          <w:delText xml:space="preserve"> / H-alpha</w:delText>
        </w:r>
      </w:del>
    </w:p>
    <w:p w14:paraId="0AB782E5" w14:textId="31110C9E" w:rsidR="00094792" w:rsidRDefault="00094792" w:rsidP="00094792">
      <w:pPr>
        <w:pStyle w:val="ListParagraph"/>
        <w:numPr>
          <w:ilvl w:val="1"/>
          <w:numId w:val="1"/>
        </w:numPr>
        <w:pPrChange w:id="9" w:author="Chris Greene" w:date="2016-06-09T12:09:00Z">
          <w:pPr>
            <w:pStyle w:val="ListParagraph"/>
            <w:numPr>
              <w:numId w:val="1"/>
            </w:numPr>
            <w:ind w:hanging="360"/>
          </w:pPr>
        </w:pPrChange>
      </w:pPr>
      <w:ins w:id="10" w:author="Chris Greene" w:date="2016-06-09T12:09:00Z">
        <w:r>
          <w:t>NII / H-Alpha specifically is a very strong indicator of metallicity</w:t>
        </w:r>
      </w:ins>
    </w:p>
    <w:p w14:paraId="3712A90E" w14:textId="57457F4E" w:rsidR="00B130AD" w:rsidRDefault="00B130AD" w:rsidP="00B130AD">
      <w:pPr>
        <w:pStyle w:val="ListParagraph"/>
        <w:numPr>
          <w:ilvl w:val="0"/>
          <w:numId w:val="1"/>
        </w:numPr>
      </w:pPr>
      <w:del w:id="11" w:author="Chris Greene" w:date="2016-06-09T12:13:00Z">
        <w:r w:rsidDel="00094792">
          <w:delText>[O III] 5007 / H-beta vs [</w:delText>
        </w:r>
      </w:del>
      <w:ins w:id="12" w:author="Chris Greene" w:date="2016-06-09T12:13:00Z">
        <w:r w:rsidR="00094792">
          <w:t>[</w:t>
        </w:r>
      </w:ins>
      <w:r>
        <w:t>O I] 6300 / H-alpha</w:t>
      </w:r>
      <w:ins w:id="13" w:author="Chris Greene" w:date="2016-06-09T12:16:00Z">
        <w:r w:rsidR="00094792">
          <w:t xml:space="preserve"> indicates hardness of ionization field</w:t>
        </w:r>
      </w:ins>
    </w:p>
    <w:p w14:paraId="61EC4B09" w14:textId="3A42E884" w:rsidR="00B130AD" w:rsidRDefault="00B130AD" w:rsidP="00B130AD">
      <w:pPr>
        <w:pStyle w:val="ListParagraph"/>
        <w:numPr>
          <w:ilvl w:val="0"/>
          <w:numId w:val="1"/>
        </w:numPr>
        <w:rPr>
          <w:ins w:id="14" w:author="Chris Greene" w:date="2016-06-09T12:00:00Z"/>
        </w:rPr>
      </w:pPr>
      <w:del w:id="15" w:author="Chris Greene" w:date="2016-06-09T12:13:00Z">
        <w:r w:rsidDel="00094792">
          <w:delText>[O III] 5007 / H-beta vs</w:delText>
        </w:r>
      </w:del>
      <w:r>
        <w:t xml:space="preserve"> [S II] 6717,30 / H-alpha</w:t>
      </w:r>
    </w:p>
    <w:p w14:paraId="55FA8C6A" w14:textId="57F1FE7B" w:rsidR="00556227" w:rsidRDefault="00556227" w:rsidP="00B130AD">
      <w:pPr>
        <w:pStyle w:val="ListParagraph"/>
        <w:numPr>
          <w:ilvl w:val="0"/>
          <w:numId w:val="1"/>
        </w:numPr>
      </w:pPr>
      <w:ins w:id="16" w:author="Chris Greene" w:date="2016-06-09T12:01:00Z">
        <w:r>
          <w:t xml:space="preserve">[O III] 3727/ </w:t>
        </w:r>
      </w:ins>
      <w:ins w:id="17" w:author="Chris Greene" w:date="2016-06-09T12:00:00Z">
        <w:r>
          <w:t xml:space="preserve">[O III] 5007 </w:t>
        </w:r>
      </w:ins>
      <w:ins w:id="18" w:author="Chris Greene" w:date="2016-06-09T12:01:00Z">
        <w:r>
          <w:t xml:space="preserve">acts as an indicator of excitation mechanism </w:t>
        </w:r>
      </w:ins>
    </w:p>
    <w:p w14:paraId="41078704" w14:textId="77777777" w:rsidR="00B130AD" w:rsidRDefault="00B130AD" w:rsidP="00B130AD">
      <w:proofErr w:type="spellStart"/>
      <w:r>
        <w:t>Shirazi</w:t>
      </w:r>
      <w:proofErr w:type="spellEnd"/>
      <w:r>
        <w:t xml:space="preserve"> </w:t>
      </w:r>
      <w:proofErr w:type="gramStart"/>
      <w:r>
        <w:t xml:space="preserve">&amp;  </w:t>
      </w:r>
      <w:proofErr w:type="spellStart"/>
      <w:r>
        <w:t>Brinchmann</w:t>
      </w:r>
      <w:proofErr w:type="spellEnd"/>
      <w:proofErr w:type="gramEnd"/>
      <w:r>
        <w:t xml:space="preserve">  2012</w:t>
      </w:r>
    </w:p>
    <w:p w14:paraId="7A6659AE" w14:textId="655AAD47" w:rsidR="00094792" w:rsidRDefault="00B130AD" w:rsidP="00094792">
      <w:pPr>
        <w:pStyle w:val="ListParagraph"/>
        <w:numPr>
          <w:ilvl w:val="0"/>
          <w:numId w:val="2"/>
        </w:numPr>
      </w:pPr>
      <w:r>
        <w:t>[He II] 4686/ H-</w:t>
      </w:r>
      <w:proofErr w:type="gramStart"/>
      <w:r>
        <w:t xml:space="preserve">beta </w:t>
      </w:r>
      <w:ins w:id="19" w:author="Chris Greene" w:date="2016-06-09T12:07:00Z">
        <w:r w:rsidR="00094792">
          <w:t xml:space="preserve"> acts</w:t>
        </w:r>
        <w:proofErr w:type="gramEnd"/>
        <w:r w:rsidR="00094792">
          <w:t xml:space="preserve"> as an indicator of metallicity </w:t>
        </w:r>
      </w:ins>
      <w:del w:id="20" w:author="Chris Greene" w:date="2016-06-09T12:07:00Z">
        <w:r w:rsidDel="00094792">
          <w:delText>vs [N II] 6583/ H-alpha</w:delText>
        </w:r>
      </w:del>
    </w:p>
    <w:p w14:paraId="0D73197C" w14:textId="2246F548" w:rsidR="00094792" w:rsidRDefault="00094792" w:rsidP="00B130AD">
      <w:pPr>
        <w:rPr>
          <w:ins w:id="21" w:author="Chris Greene" w:date="2016-06-09T12:15:00Z"/>
        </w:rPr>
      </w:pPr>
      <w:proofErr w:type="spellStart"/>
      <w:ins w:id="22" w:author="Chris Greene" w:date="2016-06-09T12:15:00Z">
        <w:r>
          <w:t>Kewley</w:t>
        </w:r>
        <w:proofErr w:type="spellEnd"/>
        <w:r>
          <w:t xml:space="preserve"> et al. 2006</w:t>
        </w:r>
      </w:ins>
    </w:p>
    <w:p w14:paraId="173C8501" w14:textId="4673D04B" w:rsidR="00094792" w:rsidRDefault="00094792" w:rsidP="00094792">
      <w:pPr>
        <w:pStyle w:val="ListParagraph"/>
        <w:numPr>
          <w:ilvl w:val="0"/>
          <w:numId w:val="2"/>
        </w:numPr>
        <w:rPr>
          <w:ins w:id="23" w:author="Chris Greene" w:date="2016-06-09T12:15:00Z"/>
        </w:rPr>
        <w:pPrChange w:id="24" w:author="Chris Greene" w:date="2016-06-09T12:15:00Z">
          <w:pPr/>
        </w:pPrChange>
      </w:pPr>
      <w:ins w:id="25" w:author="Chris Greene" w:date="2016-06-09T12:16:00Z">
        <w:r>
          <w:t>[</w:t>
        </w:r>
      </w:ins>
      <w:ins w:id="26" w:author="Chris Greene" w:date="2016-06-09T12:15:00Z">
        <w:r>
          <w:t>O</w:t>
        </w:r>
      </w:ins>
      <w:ins w:id="27" w:author="Chris Greene" w:date="2016-06-09T12:16:00Z">
        <w:r>
          <w:t xml:space="preserve"> III] / [</w:t>
        </w:r>
      </w:ins>
      <w:ins w:id="28" w:author="Chris Greene" w:date="2016-06-09T12:17:00Z">
        <w:r>
          <w:t>O II</w:t>
        </w:r>
      </w:ins>
      <w:ins w:id="29" w:author="Chris Greene" w:date="2016-06-09T12:16:00Z">
        <w:r>
          <w:t>]</w:t>
        </w:r>
      </w:ins>
      <w:ins w:id="30" w:author="Chris Greene" w:date="2016-06-09T12:17:00Z">
        <w:r>
          <w:t xml:space="preserve"> indicates ionization parameter</w:t>
        </w:r>
      </w:ins>
      <w:bookmarkStart w:id="31" w:name="_GoBack"/>
      <w:bookmarkEnd w:id="31"/>
    </w:p>
    <w:p w14:paraId="418D385A" w14:textId="62B679FF" w:rsidR="00B130AD" w:rsidRDefault="00B130AD" w:rsidP="00B130AD">
      <w:proofErr w:type="spellStart"/>
      <w:r>
        <w:t>Tresse</w:t>
      </w:r>
      <w:proofErr w:type="spellEnd"/>
      <w:r>
        <w:t xml:space="preserve"> et al. 1996</w:t>
      </w:r>
    </w:p>
    <w:p w14:paraId="61B7BEB8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>[O III] 5007 / H-beta vs [O II] 3727 / H-beta</w:t>
      </w:r>
    </w:p>
    <w:p w14:paraId="611C7381" w14:textId="77777777" w:rsidR="00B130AD" w:rsidRDefault="00B130AD" w:rsidP="00B130AD">
      <w:r>
        <w:t>Groves et al. 2004</w:t>
      </w:r>
    </w:p>
    <w:p w14:paraId="1B8813D3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>[O III] 5007 / H-beta vs [O II] 3727 / [O III] 5007</w:t>
      </w:r>
    </w:p>
    <w:p w14:paraId="4E6D5813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>[O III] 4363 / [O III] 5007 vs [He II] 4686 / H-beta</w:t>
      </w:r>
    </w:p>
    <w:p w14:paraId="53D8A33F" w14:textId="77777777" w:rsidR="00B130AD" w:rsidRDefault="00B130AD" w:rsidP="00B130AD">
      <w:pPr>
        <w:pStyle w:val="ListParagraph"/>
        <w:numPr>
          <w:ilvl w:val="0"/>
          <w:numId w:val="2"/>
        </w:numPr>
      </w:pPr>
      <w:r>
        <w:t xml:space="preserve">[O III] 4363 / [O III] 5007 vs </w:t>
      </w:r>
      <w:r w:rsidR="008F02C4">
        <w:t>[O III] 5007 / H-beta</w:t>
      </w:r>
    </w:p>
    <w:p w14:paraId="38FB99A1" w14:textId="77777777" w:rsidR="008424F2" w:rsidRDefault="008424F2" w:rsidP="008424F2">
      <w:r>
        <w:t>Unsure of source</w:t>
      </w:r>
      <w:r w:rsidR="00854E87">
        <w:t xml:space="preserve"> </w:t>
      </w:r>
      <w:r w:rsidR="00854E87" w:rsidRPr="00854E87">
        <w:rPr>
          <w:highlight w:val="yellow"/>
          <w:rPrChange w:id="32" w:author="Chris Richardson" w:date="2016-06-07T20:58:00Z">
            <w:rPr/>
          </w:rPrChange>
        </w:rPr>
        <w:t xml:space="preserve">[IT’S NOT IN A PAPER, BUT </w:t>
      </w:r>
      <w:ins w:id="33" w:author="Chris Richardson" w:date="2016-06-07T20:58:00Z">
        <w:r w:rsidR="00854E87" w:rsidRPr="00854E87">
          <w:rPr>
            <w:highlight w:val="yellow"/>
            <w:rPrChange w:id="34" w:author="Chris Richardson" w:date="2016-06-07T20:58:00Z">
              <w:rPr/>
            </w:rPrChange>
          </w:rPr>
          <w:t>IT DOES HAVE DIAGNOSTIC VALUE. DO YOU SEE WHY?]</w:t>
        </w:r>
      </w:ins>
    </w:p>
    <w:p w14:paraId="274184FD" w14:textId="77777777" w:rsidR="008424F2" w:rsidRDefault="008424F2" w:rsidP="008424F2">
      <w:pPr>
        <w:pStyle w:val="ListParagraph"/>
        <w:numPr>
          <w:ilvl w:val="0"/>
          <w:numId w:val="3"/>
        </w:numPr>
      </w:pPr>
      <w:r>
        <w:t>[S II] 6717 / [S II] 6</w:t>
      </w:r>
      <w:r w:rsidR="00854E87">
        <w:t>730 vs [O II] 3727 / [N II] 658</w:t>
      </w:r>
      <w:ins w:id="35" w:author="Chris Richardson" w:date="2016-06-07T20:57:00Z">
        <w:r w:rsidR="00854E87">
          <w:t>4</w:t>
        </w:r>
      </w:ins>
      <w:del w:id="36" w:author="Chris Richardson" w:date="2016-06-07T20:57:00Z">
        <w:r w:rsidR="00854E87" w:rsidDel="00854E87">
          <w:delText>4</w:delText>
        </w:r>
      </w:del>
    </w:p>
    <w:p w14:paraId="1797AD0A" w14:textId="77777777" w:rsidR="00687E6E" w:rsidRDefault="00687E6E" w:rsidP="00556227">
      <w:pPr>
        <w:pPrChange w:id="37" w:author="Chris Greene" w:date="2016-06-09T11:54:00Z">
          <w:pPr>
            <w:ind w:left="360"/>
          </w:pPr>
        </w:pPrChange>
      </w:pPr>
    </w:p>
    <w:p w14:paraId="30D604EB" w14:textId="77777777" w:rsidR="00687E6E" w:rsidRDefault="00687E6E" w:rsidP="00687E6E">
      <w:r>
        <w:t>Infrared</w:t>
      </w:r>
    </w:p>
    <w:p w14:paraId="1D876C43" w14:textId="77777777" w:rsidR="00687E6E" w:rsidRDefault="00687E6E" w:rsidP="00687E6E">
      <w:r>
        <w:t>Weaver 2010</w:t>
      </w:r>
    </w:p>
    <w:p w14:paraId="6F51055A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[O IV] 25.88 </w:t>
      </w:r>
      <w:proofErr w:type="spellStart"/>
      <w:r>
        <w:t>μm</w:t>
      </w:r>
      <w:proofErr w:type="spellEnd"/>
      <w:r>
        <w:t xml:space="preserve"> / [Ne III] 15.56 </w:t>
      </w:r>
      <w:proofErr w:type="spellStart"/>
      <w:r>
        <w:t>μm</w:t>
      </w:r>
      <w:proofErr w:type="spellEnd"/>
      <w:r>
        <w:t xml:space="preserve"> vs [Ne III] 15.56 </w:t>
      </w:r>
      <w:proofErr w:type="spellStart"/>
      <w:r>
        <w:t>μm</w:t>
      </w:r>
      <w:proofErr w:type="spellEnd"/>
      <w:r>
        <w:t xml:space="preserve">/ [Ne II] 12.81 </w:t>
      </w:r>
      <w:proofErr w:type="spellStart"/>
      <w:r>
        <w:t>μm</w:t>
      </w:r>
      <w:proofErr w:type="spellEnd"/>
      <w:r>
        <w:tab/>
      </w:r>
    </w:p>
    <w:p w14:paraId="124744AF" w14:textId="489D0773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24 </w:t>
      </w:r>
      <w:proofErr w:type="spellStart"/>
      <w:r>
        <w:t>μm</w:t>
      </w:r>
      <w:proofErr w:type="spellEnd"/>
      <w:r>
        <w:t xml:space="preserve"> vs [Ne V] 14 </w:t>
      </w:r>
      <w:proofErr w:type="spellStart"/>
      <w:r>
        <w:t>μm</w:t>
      </w:r>
      <w:proofErr w:type="spellEnd"/>
      <w:ins w:id="38" w:author="Chris Greene" w:date="2016-06-09T11:30:00Z">
        <w:r w:rsidR="002A7139">
          <w:t xml:space="preserve"> </w:t>
        </w:r>
      </w:ins>
    </w:p>
    <w:p w14:paraId="5322B222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</w:t>
      </w:r>
      <w:proofErr w:type="spellStart"/>
      <w:r>
        <w:t>μm</w:t>
      </w:r>
      <w:proofErr w:type="spellEnd"/>
      <w:r>
        <w:t xml:space="preserve"> vs [O IV] 25.88 </w:t>
      </w:r>
      <w:proofErr w:type="spellStart"/>
      <w:r>
        <w:t>μm</w:t>
      </w:r>
      <w:proofErr w:type="spellEnd"/>
    </w:p>
    <w:p w14:paraId="7518A3E8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</w:t>
      </w:r>
      <w:proofErr w:type="spellStart"/>
      <w:r>
        <w:t>μm</w:t>
      </w:r>
      <w:proofErr w:type="spellEnd"/>
      <w:r>
        <w:t xml:space="preserve"> vs [Ne III] 15.56 </w:t>
      </w:r>
      <w:proofErr w:type="spellStart"/>
      <w:r>
        <w:t>μm</w:t>
      </w:r>
      <w:proofErr w:type="spellEnd"/>
    </w:p>
    <w:p w14:paraId="4D54E827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lastRenderedPageBreak/>
        <w:t xml:space="preserve">[Ne V] 14 </w:t>
      </w:r>
      <w:proofErr w:type="spellStart"/>
      <w:r>
        <w:t>μm</w:t>
      </w:r>
      <w:proofErr w:type="spellEnd"/>
      <w:r>
        <w:t xml:space="preserve"> vs [Ne II] 12.81 </w:t>
      </w:r>
      <w:proofErr w:type="spellStart"/>
      <w:r>
        <w:t>μm</w:t>
      </w:r>
      <w:proofErr w:type="spellEnd"/>
    </w:p>
    <w:p w14:paraId="4D5AF729" w14:textId="77777777" w:rsidR="00687E6E" w:rsidRDefault="00687E6E" w:rsidP="00687E6E">
      <w:r>
        <w:t>Sturm et al. 2002</w:t>
      </w:r>
    </w:p>
    <w:p w14:paraId="35C8B550" w14:textId="46247C77" w:rsidR="00B95959" w:rsidRDefault="00687E6E" w:rsidP="00687E6E">
      <w:pPr>
        <w:pStyle w:val="ListParagraph"/>
        <w:numPr>
          <w:ilvl w:val="0"/>
          <w:numId w:val="4"/>
        </w:numPr>
        <w:rPr>
          <w:ins w:id="39" w:author="Chris Greene" w:date="2016-06-09T11:32:00Z"/>
        </w:rPr>
      </w:pPr>
      <w:r>
        <w:t xml:space="preserve">[Si IV] 10 </w:t>
      </w:r>
      <w:proofErr w:type="spellStart"/>
      <w:r>
        <w:t>μm</w:t>
      </w:r>
      <w:proofErr w:type="spellEnd"/>
      <w:r>
        <w:t xml:space="preserve"> /</w:t>
      </w:r>
      <w:r w:rsidR="00B95959" w:rsidRPr="00B95959">
        <w:t xml:space="preserve"> </w:t>
      </w:r>
      <w:r w:rsidR="00B95959">
        <w:t xml:space="preserve">Brβ vs </w:t>
      </w:r>
      <w:r>
        <w:t xml:space="preserve">[Si II] 32 </w:t>
      </w:r>
      <w:proofErr w:type="spellStart"/>
      <w:r>
        <w:t>μ</w:t>
      </w:r>
      <w:r w:rsidR="00B95959">
        <w:t>m</w:t>
      </w:r>
      <w:proofErr w:type="spellEnd"/>
      <w:r w:rsidR="00B95959">
        <w:t xml:space="preserve"> /</w:t>
      </w:r>
      <w:r>
        <w:t xml:space="preserve"> Brβ</w:t>
      </w:r>
    </w:p>
    <w:p w14:paraId="00C7C843" w14:textId="50423B4E" w:rsidR="002A7139" w:rsidRDefault="002A7139" w:rsidP="00687E6E">
      <w:pPr>
        <w:pStyle w:val="ListParagraph"/>
        <w:numPr>
          <w:ilvl w:val="0"/>
          <w:numId w:val="4"/>
        </w:numPr>
        <w:rPr>
          <w:ins w:id="40" w:author="Chris Greene" w:date="2016-06-09T11:35:00Z"/>
        </w:rPr>
      </w:pPr>
      <w:ins w:id="41" w:author="Chris Greene" w:date="2016-06-09T11:32:00Z">
        <w:r>
          <w:t xml:space="preserve">Ne V 24 / Ne V 14 acts as a </w:t>
        </w:r>
      </w:ins>
      <w:ins w:id="42" w:author="Chris Greene" w:date="2016-06-09T11:33:00Z">
        <w:r>
          <w:t>diagnostic of electron density</w:t>
        </w:r>
      </w:ins>
    </w:p>
    <w:p w14:paraId="17EA094A" w14:textId="05F7D1F6" w:rsidR="002A7139" w:rsidRDefault="002A7139" w:rsidP="00687E6E">
      <w:pPr>
        <w:pStyle w:val="ListParagraph"/>
        <w:numPr>
          <w:ilvl w:val="0"/>
          <w:numId w:val="4"/>
        </w:numPr>
      </w:pPr>
      <w:ins w:id="43" w:author="Chris Greene" w:date="2016-06-09T11:35:00Z">
        <w:r>
          <w:t>Ne VI / O IV acts as a diagnostic of ionization parameter</w:t>
        </w:r>
      </w:ins>
    </w:p>
    <w:p w14:paraId="6FE09A99" w14:textId="77777777" w:rsidR="00687E6E" w:rsidRDefault="00B95959" w:rsidP="00687E6E">
      <w:pPr>
        <w:pStyle w:val="ListParagraph"/>
        <w:numPr>
          <w:ilvl w:val="0"/>
          <w:numId w:val="4"/>
        </w:numPr>
      </w:pPr>
      <w:r>
        <w:t xml:space="preserve">[O IV] 25.88 </w:t>
      </w:r>
      <w:proofErr w:type="spellStart"/>
      <w:r>
        <w:t>μm</w:t>
      </w:r>
      <w:proofErr w:type="spellEnd"/>
      <w:r>
        <w:t xml:space="preserve"> </w:t>
      </w:r>
      <w:proofErr w:type="gramStart"/>
      <w:r>
        <w:t xml:space="preserve">/ </w:t>
      </w:r>
      <w:r w:rsidR="00687E6E">
        <w:t xml:space="preserve"> </w:t>
      </w:r>
      <w:r>
        <w:t>Br</w:t>
      </w:r>
      <w:proofErr w:type="gramEnd"/>
      <w:r>
        <w:t xml:space="preserve">β vs [Fe II] 26 </w:t>
      </w:r>
      <w:proofErr w:type="spellStart"/>
      <w:r>
        <w:t>μm</w:t>
      </w:r>
      <w:proofErr w:type="spellEnd"/>
      <w:r>
        <w:t xml:space="preserve"> / Brβ</w:t>
      </w:r>
    </w:p>
    <w:p w14:paraId="1697C5F0" w14:textId="77777777" w:rsidR="00B95959" w:rsidRDefault="00B95959" w:rsidP="00B95959">
      <w:proofErr w:type="spellStart"/>
      <w:r>
        <w:t>Osterbrock</w:t>
      </w:r>
      <w:proofErr w:type="spellEnd"/>
      <w:r>
        <w:t xml:space="preserve"> et al. 1992</w:t>
      </w:r>
    </w:p>
    <w:p w14:paraId="57914075" w14:textId="77777777" w:rsidR="00B95959" w:rsidRDefault="00B95959" w:rsidP="00B95959">
      <w:pPr>
        <w:pStyle w:val="ListParagraph"/>
        <w:numPr>
          <w:ilvl w:val="0"/>
          <w:numId w:val="5"/>
        </w:numPr>
      </w:pPr>
      <w:r>
        <w:t>[S II] 9069, 9531/ Hα vs [S II] 6724 / Hα</w:t>
      </w:r>
    </w:p>
    <w:p w14:paraId="7A62B226" w14:textId="77777777" w:rsidR="00B95959" w:rsidRDefault="00B95959" w:rsidP="00B95959">
      <w:pPr>
        <w:pStyle w:val="ListParagraph"/>
        <w:numPr>
          <w:ilvl w:val="0"/>
          <w:numId w:val="5"/>
        </w:numPr>
      </w:pPr>
      <w:r>
        <w:t>[O II] 7325 / Hα vs [S II] 6724 / Hα</w:t>
      </w:r>
    </w:p>
    <w:p w14:paraId="3759605B" w14:textId="77777777" w:rsidR="00B95959" w:rsidRDefault="00B95959" w:rsidP="00B95959">
      <w:pPr>
        <w:pStyle w:val="ListParagraph"/>
        <w:numPr>
          <w:ilvl w:val="0"/>
          <w:numId w:val="5"/>
        </w:numPr>
      </w:pPr>
    </w:p>
    <w:sectPr w:rsidR="00B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A07"/>
    <w:multiLevelType w:val="hybridMultilevel"/>
    <w:tmpl w:val="AFD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5773"/>
    <w:multiLevelType w:val="hybridMultilevel"/>
    <w:tmpl w:val="3E0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5C94"/>
    <w:multiLevelType w:val="hybridMultilevel"/>
    <w:tmpl w:val="D1C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439F"/>
    <w:multiLevelType w:val="hybridMultilevel"/>
    <w:tmpl w:val="D53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627A"/>
    <w:multiLevelType w:val="hybridMultilevel"/>
    <w:tmpl w:val="0F8E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AD"/>
    <w:rsid w:val="00094792"/>
    <w:rsid w:val="002A7139"/>
    <w:rsid w:val="003567F7"/>
    <w:rsid w:val="005079A4"/>
    <w:rsid w:val="00556227"/>
    <w:rsid w:val="00645163"/>
    <w:rsid w:val="00687E6E"/>
    <w:rsid w:val="008424F2"/>
    <w:rsid w:val="00854E87"/>
    <w:rsid w:val="008F02C4"/>
    <w:rsid w:val="00B130AD"/>
    <w:rsid w:val="00B224BF"/>
    <w:rsid w:val="00B95959"/>
    <w:rsid w:val="00C7563F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021F9"/>
  <w15:docId w15:val="{1743A0F2-49C2-4461-B319-11803E1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ListParagraph">
    <w:name w:val="List Paragraph"/>
    <w:basedOn w:val="Normal"/>
    <w:uiPriority w:val="34"/>
    <w:qFormat/>
    <w:rsid w:val="00B1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5</cp:revision>
  <dcterms:created xsi:type="dcterms:W3CDTF">2016-06-08T00:55:00Z</dcterms:created>
  <dcterms:modified xsi:type="dcterms:W3CDTF">2016-06-09T16:55:00Z</dcterms:modified>
</cp:coreProperties>
</file>