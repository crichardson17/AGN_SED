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1A0C08" w14:textId="77777777" w:rsidR="00524FF2" w:rsidRDefault="00524FF2">
      <w:r>
        <w:t>Christopher Greene</w:t>
      </w:r>
    </w:p>
    <w:p w14:paraId="714C6C6A" w14:textId="77777777" w:rsidR="00080892" w:rsidRDefault="00080892">
      <w:pPr>
        <w:rPr>
          <w:b/>
        </w:rPr>
      </w:pPr>
      <w:r>
        <w:rPr>
          <w:b/>
        </w:rPr>
        <w:t>SIMULATIONS OF EMISSION LINES FROM THE NARROW L</w:t>
      </w:r>
      <w:r w:rsidR="00DD355C">
        <w:rPr>
          <w:b/>
        </w:rPr>
        <w:t>INE REGION IN SEYFERT GALAXIES</w:t>
      </w:r>
    </w:p>
    <w:p w14:paraId="3123128F" w14:textId="2593DD61" w:rsidR="00133FCE" w:rsidRDefault="00DD355C" w:rsidP="00373D2A">
      <w:pPr>
        <w:rPr>
          <w:u w:val="single"/>
        </w:rPr>
      </w:pPr>
      <w:r>
        <w:rPr>
          <w:b/>
        </w:rPr>
        <w:t xml:space="preserve">Christopher R. Greene </w:t>
      </w:r>
      <w:r>
        <w:t>(Dr. Chris Richardson)-Department of Physics</w:t>
      </w:r>
    </w:p>
    <w:p w14:paraId="39B67E2E" w14:textId="65ED644E" w:rsidR="00852CB7" w:rsidRPr="00373D2A" w:rsidRDefault="008E4EC0" w:rsidP="008E4EC0">
      <w:r>
        <w:t xml:space="preserve">One of the biggest questions in astronomy and astrophysics is “How do galaxies form?”  </w:t>
      </w:r>
      <w:r w:rsidR="00BC15CF">
        <w:t>Due to</w:t>
      </w:r>
      <w:r>
        <w:t xml:space="preserve"> the large time scales involved, the only way to learn about the </w:t>
      </w:r>
      <w:r w:rsidR="005D7ED7">
        <w:t xml:space="preserve">galactic formation </w:t>
      </w:r>
      <w:r>
        <w:t>is through studying g</w:t>
      </w:r>
      <w:r w:rsidR="00207D1A">
        <w:t>alaxies outside the Milky Way through</w:t>
      </w:r>
      <w:r>
        <w:t xml:space="preserve"> observation and simulation. </w:t>
      </w:r>
      <w:r w:rsidR="00E175A8">
        <w:t>The accretion dis</w:t>
      </w:r>
      <w:r w:rsidR="00F1771E">
        <w:t>k</w:t>
      </w:r>
      <w:bookmarkStart w:id="0" w:name="_GoBack"/>
      <w:bookmarkEnd w:id="0"/>
      <w:r w:rsidR="00E175A8">
        <w:t xml:space="preserve"> of matter </w:t>
      </w:r>
      <w:r w:rsidR="00F1771E">
        <w:t>surrounding su</w:t>
      </w:r>
      <w:r>
        <w:t xml:space="preserve">permassive black holes in </w:t>
      </w:r>
      <w:r w:rsidR="00F1771E">
        <w:t xml:space="preserve">the center of </w:t>
      </w:r>
      <w:r w:rsidR="00E175A8">
        <w:t xml:space="preserve">certain galaxies </w:t>
      </w:r>
      <w:r>
        <w:t>produce more light than all of the stars within the galaxy, called active galactic nuclei (AGN)</w:t>
      </w:r>
      <w:r w:rsidR="00217B61">
        <w:t>.</w:t>
      </w:r>
      <w:r>
        <w:t xml:space="preserve">  When modeling </w:t>
      </w:r>
      <w:r w:rsidR="00A9390E">
        <w:t xml:space="preserve">gas clouds in </w:t>
      </w:r>
      <w:r>
        <w:t xml:space="preserve">the </w:t>
      </w:r>
      <w:r w:rsidR="00BC15CF">
        <w:t>n</w:t>
      </w:r>
      <w:r>
        <w:t xml:space="preserve">arrow </w:t>
      </w:r>
      <w:r w:rsidR="00BC15CF">
        <w:t>l</w:t>
      </w:r>
      <w:r>
        <w:t xml:space="preserve">ine </w:t>
      </w:r>
      <w:r w:rsidR="00BC15CF">
        <w:t>r</w:t>
      </w:r>
      <w:r>
        <w:t>egion</w:t>
      </w:r>
      <w:r w:rsidR="00E175A8">
        <w:t xml:space="preserve"> (NLR)</w:t>
      </w:r>
      <w:r>
        <w:t>, researchers produce a</w:t>
      </w:r>
      <w:r w:rsidR="00527335">
        <w:t xml:space="preserve"> spectral energy distribution (SED) </w:t>
      </w:r>
      <w:r>
        <w:t>represent</w:t>
      </w:r>
      <w:r w:rsidR="005D7ED7">
        <w:t>ing</w:t>
      </w:r>
      <w:r>
        <w:t xml:space="preserve"> the spectrum of light </w:t>
      </w:r>
      <w:r w:rsidR="00BC15CF">
        <w:t>generated</w:t>
      </w:r>
      <w:r>
        <w:t xml:space="preserve"> by the AGN.  The</w:t>
      </w:r>
      <w:r w:rsidR="00E175A8">
        <w:t xml:space="preserve"> </w:t>
      </w:r>
      <w:r>
        <w:t xml:space="preserve">can be empirically parametrized </w:t>
      </w:r>
      <w:r w:rsidR="008E11F2">
        <w:t>into a double broken power-law model</w:t>
      </w:r>
      <w:r w:rsidR="00AB5AC8">
        <w:t xml:space="preserve"> </w:t>
      </w:r>
      <w:r>
        <w:t>using spectral indices</w:t>
      </w:r>
      <w:r w:rsidR="00E175A8">
        <w:t>, α</w:t>
      </w:r>
      <w:r w:rsidR="00E175A8">
        <w:rPr>
          <w:vertAlign w:val="subscript"/>
        </w:rPr>
        <w:t>x</w:t>
      </w:r>
      <w:r w:rsidR="00E175A8" w:rsidRPr="00373D2A">
        <w:t>,</w:t>
      </w:r>
      <w:r w:rsidR="00E175A8">
        <w:t xml:space="preserve"> α</w:t>
      </w:r>
      <w:r w:rsidR="00E175A8">
        <w:softHyphen/>
      </w:r>
      <w:r w:rsidR="00E175A8">
        <w:softHyphen/>
      </w:r>
      <w:r w:rsidR="00E175A8">
        <w:rPr>
          <w:vertAlign w:val="subscript"/>
        </w:rPr>
        <w:t xml:space="preserve">ox, </w:t>
      </w:r>
      <w:r w:rsidR="00E175A8">
        <w:t>and α</w:t>
      </w:r>
      <w:r w:rsidR="00E175A8">
        <w:rPr>
          <w:vertAlign w:val="subscript"/>
        </w:rPr>
        <w:t>uv</w:t>
      </w:r>
      <w:r w:rsidR="006A549F">
        <w:t>,</w:t>
      </w:r>
      <w:r>
        <w:t xml:space="preserve"> which determine the slope</w:t>
      </w:r>
      <w:r w:rsidR="00E175A8">
        <w:t xml:space="preserve"> of the curve at different wavelengths of light.</w:t>
      </w:r>
      <w:r>
        <w:t xml:space="preserve">  </w:t>
      </w:r>
      <w:r w:rsidR="00277D7B">
        <w:t>One</w:t>
      </w:r>
      <w:r>
        <w:t xml:space="preserve"> aim of </w:t>
      </w:r>
      <w:r w:rsidR="005D7ED7">
        <w:t>our</w:t>
      </w:r>
      <w:r>
        <w:t xml:space="preserve"> research is to synthesize a regression model with data from previous </w:t>
      </w:r>
      <w:r w:rsidR="00E175A8">
        <w:t xml:space="preserve">studies </w:t>
      </w:r>
      <w:r>
        <w:t xml:space="preserve">that will compute all the spectral indices based on one index.  </w:t>
      </w:r>
      <w:r w:rsidR="0051428A">
        <w:t xml:space="preserve">We </w:t>
      </w:r>
      <w:r w:rsidR="005D7ED7">
        <w:t>statistically confirm</w:t>
      </w:r>
      <w:r w:rsidR="00714E4C">
        <w:t xml:space="preserve"> </w:t>
      </w:r>
      <w:r w:rsidR="00277D7B">
        <w:t>our regression analysis</w:t>
      </w:r>
      <w:r w:rsidR="005D7ED7">
        <w:t xml:space="preserve"> with a </w:t>
      </w:r>
      <w:r w:rsidR="00277D7B">
        <w:t>c</w:t>
      </w:r>
      <w:r w:rsidR="0051428A">
        <w:t xml:space="preserve">hi </w:t>
      </w:r>
      <w:r w:rsidR="00277D7B">
        <w:t>s</w:t>
      </w:r>
      <w:r w:rsidR="0051428A">
        <w:t>quare test</w:t>
      </w:r>
      <w:r w:rsidR="005D7ED7">
        <w:t xml:space="preserve">. </w:t>
      </w:r>
      <w:r w:rsidR="0051428A">
        <w:t xml:space="preserve"> </w:t>
      </w:r>
      <w:r w:rsidR="005D7ED7">
        <w:t>U</w:t>
      </w:r>
      <w:r w:rsidR="00C30492">
        <w:t>sing the mean</w:t>
      </w:r>
      <w:r w:rsidR="004030AF">
        <w:t xml:space="preserve"> values of the spectral indices </w:t>
      </w:r>
      <w:r w:rsidR="00C30492">
        <w:t>provided by past research</w:t>
      </w:r>
      <w:r w:rsidR="00686E40">
        <w:t>, we craft an</w:t>
      </w:r>
      <w:r w:rsidR="004030AF">
        <w:t xml:space="preserve"> </w:t>
      </w:r>
      <w:r w:rsidR="00C12D1F">
        <w:t xml:space="preserve">SED </w:t>
      </w:r>
      <w:r w:rsidR="00686E40">
        <w:t>in the program Cloudy</w:t>
      </w:r>
      <w:r w:rsidR="00686E40" w:rsidRPr="00373D2A">
        <w:t xml:space="preserve">. </w:t>
      </w:r>
      <w:r w:rsidR="004030AF" w:rsidRPr="00373D2A">
        <w:t xml:space="preserve"> </w:t>
      </w:r>
      <w:r w:rsidR="004E01A9">
        <w:t>Preliminary</w:t>
      </w:r>
      <w:r w:rsidR="00E175A8">
        <w:t xml:space="preserve"> results</w:t>
      </w:r>
      <w:r w:rsidR="004E01A9" w:rsidRPr="00373D2A">
        <w:t xml:space="preserve"> so far ha</w:t>
      </w:r>
      <w:r w:rsidR="00E175A8">
        <w:t>ve</w:t>
      </w:r>
      <w:r w:rsidR="004E01A9" w:rsidRPr="00373D2A">
        <w:t xml:space="preserve"> shown that our regression model is statistically significant</w:t>
      </w:r>
      <w:r w:rsidR="00E175A8">
        <w:t>,</w:t>
      </w:r>
      <w:r w:rsidR="004E01A9" w:rsidRPr="00373D2A">
        <w:t xml:space="preserve"> and </w:t>
      </w:r>
      <w:r w:rsidR="004E01A9">
        <w:t xml:space="preserve">thus </w:t>
      </w:r>
      <w:r w:rsidR="004E01A9" w:rsidRPr="00373D2A">
        <w:t>we have constrained</w:t>
      </w:r>
      <w:r w:rsidR="004E01A9">
        <w:t xml:space="preserve"> the incident SED</w:t>
      </w:r>
      <w:r w:rsidR="004E01A9" w:rsidRPr="00373D2A">
        <w:t>.</w:t>
      </w:r>
      <w:r w:rsidR="004030AF" w:rsidRPr="00373D2A">
        <w:t xml:space="preserve"> </w:t>
      </w:r>
      <w:r w:rsidR="005D7ED7">
        <w:t>T</w:t>
      </w:r>
      <w:r w:rsidR="004030AF" w:rsidRPr="00373D2A">
        <w:t xml:space="preserve">he </w:t>
      </w:r>
      <w:r w:rsidR="00CB541A" w:rsidRPr="00373D2A">
        <w:t>spectral indices</w:t>
      </w:r>
      <w:r w:rsidR="00E175A8">
        <w:t xml:space="preserve"> </w:t>
      </w:r>
      <w:r w:rsidR="00CB541A" w:rsidRPr="00E175A8">
        <w:t>are</w:t>
      </w:r>
      <w:r w:rsidR="00CB541A" w:rsidRPr="00373D2A">
        <w:t xml:space="preserve"> varied based on the regression model and the </w:t>
      </w:r>
      <w:r w:rsidR="00C12D1F">
        <w:t>SEDs</w:t>
      </w:r>
      <w:r w:rsidR="00CB541A" w:rsidRPr="00373D2A">
        <w:t xml:space="preserve"> </w:t>
      </w:r>
      <w:r w:rsidR="00373D2A">
        <w:t>are</w:t>
      </w:r>
      <w:r w:rsidR="00CB541A" w:rsidRPr="00373D2A">
        <w:t xml:space="preserve"> </w:t>
      </w:r>
      <w:r w:rsidR="00A9390E" w:rsidRPr="00373D2A">
        <w:t>supplied to Cloudy</w:t>
      </w:r>
      <w:r w:rsidR="009A5428" w:rsidRPr="00373D2A">
        <w:t xml:space="preserve"> </w:t>
      </w:r>
      <w:r w:rsidR="00A9390E" w:rsidRPr="00373D2A">
        <w:t xml:space="preserve">to </w:t>
      </w:r>
      <w:r w:rsidR="009A5428" w:rsidRPr="00373D2A">
        <w:t>simulate</w:t>
      </w:r>
      <w:r w:rsidR="00A9390E" w:rsidRPr="00373D2A">
        <w:t xml:space="preserve"> gas clouds in</w:t>
      </w:r>
      <w:r w:rsidR="009A5428" w:rsidRPr="00373D2A">
        <w:t xml:space="preserve"> </w:t>
      </w:r>
      <w:r w:rsidR="00A9390E" w:rsidRPr="00373D2A">
        <w:t>the n</w:t>
      </w:r>
      <w:r w:rsidR="009A5428" w:rsidRPr="00373D2A">
        <w:t xml:space="preserve">arrow </w:t>
      </w:r>
      <w:r w:rsidR="00A9390E" w:rsidRPr="00373D2A">
        <w:t>l</w:t>
      </w:r>
      <w:r w:rsidR="009A5428" w:rsidRPr="00373D2A">
        <w:t xml:space="preserve">ine </w:t>
      </w:r>
      <w:r w:rsidR="00A9390E" w:rsidRPr="00373D2A">
        <w:t>r</w:t>
      </w:r>
      <w:r w:rsidR="009A5428" w:rsidRPr="00373D2A">
        <w:t>egion</w:t>
      </w:r>
      <w:r w:rsidR="00CB541A" w:rsidRPr="00373D2A">
        <w:t>.</w:t>
      </w:r>
      <w:r w:rsidR="00EF4E62" w:rsidRPr="00373D2A">
        <w:t xml:space="preserve"> </w:t>
      </w:r>
      <w:r w:rsidR="00B22FCC" w:rsidRPr="00373D2A">
        <w:t xml:space="preserve">We fit our model to emission line ratios </w:t>
      </w:r>
      <w:r w:rsidR="005D7ED7">
        <w:t xml:space="preserve">produced by the </w:t>
      </w:r>
      <w:r w:rsidR="00E175A8">
        <w:t xml:space="preserve">simulated gas </w:t>
      </w:r>
      <w:r w:rsidR="005D7ED7">
        <w:t>cloud</w:t>
      </w:r>
      <w:r w:rsidR="00B22FCC" w:rsidRPr="00373D2A">
        <w:t xml:space="preserve"> as a consistency check</w:t>
      </w:r>
      <w:r w:rsidR="00373D2A">
        <w:t xml:space="preserve"> for understanding the SED and</w:t>
      </w:r>
      <w:r w:rsidR="004E01A9">
        <w:t xml:space="preserve"> elaborate on future work that can elucidate whether </w:t>
      </w:r>
      <w:r w:rsidR="005D7ED7">
        <w:t>or not a</w:t>
      </w:r>
      <w:r w:rsidR="004E01A9">
        <w:t xml:space="preserve"> more complex NLR model </w:t>
      </w:r>
      <w:r w:rsidR="006A549F">
        <w:t xml:space="preserve">provide </w:t>
      </w:r>
      <w:r w:rsidR="00284DA7">
        <w:t>a more</w:t>
      </w:r>
      <w:r w:rsidR="004E01A9">
        <w:t xml:space="preserve"> accurate prediction of emission line ratio observations than</w:t>
      </w:r>
      <w:r w:rsidR="00E175A8">
        <w:t xml:space="preserve"> models using a single power law</w:t>
      </w:r>
      <w:r w:rsidR="00DA346C">
        <w:t xml:space="preserve">. </w:t>
      </w:r>
    </w:p>
    <w:p w14:paraId="6DB65072" w14:textId="77777777" w:rsidR="00133FCE" w:rsidRPr="00DD355C" w:rsidRDefault="00133FCE"/>
    <w:sectPr w:rsidR="00133FCE" w:rsidRPr="00DD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FF2"/>
    <w:rsid w:val="00080892"/>
    <w:rsid w:val="00133FCE"/>
    <w:rsid w:val="00192E9C"/>
    <w:rsid w:val="00207D1A"/>
    <w:rsid w:val="00217B61"/>
    <w:rsid w:val="002569AB"/>
    <w:rsid w:val="00260DB1"/>
    <w:rsid w:val="00277D7B"/>
    <w:rsid w:val="00284DA7"/>
    <w:rsid w:val="0032453F"/>
    <w:rsid w:val="00373D2A"/>
    <w:rsid w:val="00390930"/>
    <w:rsid w:val="003E0C6F"/>
    <w:rsid w:val="004030AF"/>
    <w:rsid w:val="0046570E"/>
    <w:rsid w:val="004E01A9"/>
    <w:rsid w:val="0051428A"/>
    <w:rsid w:val="00524FF2"/>
    <w:rsid w:val="00527335"/>
    <w:rsid w:val="00531EEA"/>
    <w:rsid w:val="00553FD8"/>
    <w:rsid w:val="005A4E94"/>
    <w:rsid w:val="005D7ED7"/>
    <w:rsid w:val="0068694F"/>
    <w:rsid w:val="00686E40"/>
    <w:rsid w:val="006A1749"/>
    <w:rsid w:val="006A549F"/>
    <w:rsid w:val="006D29C1"/>
    <w:rsid w:val="00714E4C"/>
    <w:rsid w:val="00715931"/>
    <w:rsid w:val="00791B61"/>
    <w:rsid w:val="0079598E"/>
    <w:rsid w:val="007D4BB2"/>
    <w:rsid w:val="007D5F5B"/>
    <w:rsid w:val="00852CB7"/>
    <w:rsid w:val="008E11F2"/>
    <w:rsid w:val="008E4EC0"/>
    <w:rsid w:val="009344F7"/>
    <w:rsid w:val="0099232A"/>
    <w:rsid w:val="009A5428"/>
    <w:rsid w:val="009B1B73"/>
    <w:rsid w:val="00A17AA3"/>
    <w:rsid w:val="00A9390E"/>
    <w:rsid w:val="00AB5AC8"/>
    <w:rsid w:val="00AC21F9"/>
    <w:rsid w:val="00AF4BD6"/>
    <w:rsid w:val="00B22FCC"/>
    <w:rsid w:val="00B27BDF"/>
    <w:rsid w:val="00B73805"/>
    <w:rsid w:val="00BC15CF"/>
    <w:rsid w:val="00BF778F"/>
    <w:rsid w:val="00C12D1F"/>
    <w:rsid w:val="00C30492"/>
    <w:rsid w:val="00C35D41"/>
    <w:rsid w:val="00CB541A"/>
    <w:rsid w:val="00D368C6"/>
    <w:rsid w:val="00DA346C"/>
    <w:rsid w:val="00DD355C"/>
    <w:rsid w:val="00DD5658"/>
    <w:rsid w:val="00E175A8"/>
    <w:rsid w:val="00ED1C48"/>
    <w:rsid w:val="00EF4E62"/>
    <w:rsid w:val="00F1771E"/>
    <w:rsid w:val="00F22B63"/>
    <w:rsid w:val="00FB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4CCD7B"/>
  <w15:docId w15:val="{EC2177FC-3DC6-43F6-9E8F-3AF5C73D9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31EE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EE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EE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EE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EE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EE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EE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1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chris_000</dc:creator>
  <cp:keywords/>
  <dc:description/>
  <cp:lastModifiedBy>chris_000</cp:lastModifiedBy>
  <cp:revision>7</cp:revision>
  <dcterms:created xsi:type="dcterms:W3CDTF">2016-03-04T03:01:00Z</dcterms:created>
  <dcterms:modified xsi:type="dcterms:W3CDTF">2016-03-04T17:42:00Z</dcterms:modified>
</cp:coreProperties>
</file>