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A0C08" w14:textId="77777777" w:rsidR="00524FF2" w:rsidRDefault="00524FF2">
      <w:r>
        <w:t>Christopher Greene</w:t>
      </w:r>
    </w:p>
    <w:p w14:paraId="714C6C6A" w14:textId="77777777" w:rsidR="00080892" w:rsidRDefault="00080892">
      <w:pPr>
        <w:rPr>
          <w:b/>
        </w:rPr>
      </w:pPr>
      <w:r>
        <w:rPr>
          <w:b/>
        </w:rPr>
        <w:t>SIMULATIONS OF EMISSION LINES FROM THE NARROW L</w:t>
      </w:r>
      <w:r w:rsidR="00DD355C">
        <w:rPr>
          <w:b/>
        </w:rPr>
        <w:t>INE REGION IN SEYFERT GALAXIES</w:t>
      </w:r>
    </w:p>
    <w:p w14:paraId="1BE812B9" w14:textId="77777777" w:rsidR="00DD355C" w:rsidRDefault="00DD355C">
      <w:r>
        <w:rPr>
          <w:b/>
        </w:rPr>
        <w:t xml:space="preserve">Christopher R. Greene </w:t>
      </w:r>
      <w:r>
        <w:t>(Dr. Christopher Richardson)-Department of Physics</w:t>
      </w:r>
    </w:p>
    <w:p w14:paraId="3123128F" w14:textId="77777777" w:rsidR="00133FCE" w:rsidRDefault="00133FCE" w:rsidP="00133FCE">
      <w:pPr>
        <w:jc w:val="center"/>
        <w:rPr>
          <w:u w:val="single"/>
        </w:rPr>
      </w:pPr>
      <w:r w:rsidRPr="00FF5B19">
        <w:rPr>
          <w:u w:val="single"/>
        </w:rPr>
        <w:t>General Abstract</w:t>
      </w:r>
    </w:p>
    <w:p w14:paraId="298BB923" w14:textId="77777777" w:rsidR="00531EEA" w:rsidRDefault="00133FCE" w:rsidP="00133FCE">
      <w:pPr>
        <w:rPr>
          <w:ins w:id="0" w:author="Chris Richardson" w:date="2016-03-01T10:48:00Z"/>
        </w:rPr>
      </w:pPr>
      <w:r>
        <w:t xml:space="preserve">One of the biggest questions in astronomy and astrophysics is “How do galaxies form?”  Because of the large time scales involved in the formation of galaxies, the only way to learn about the formation of galaxies is through studying galaxies outside the Milky Way by observation and simulation.  </w:t>
      </w:r>
      <w:commentRangeStart w:id="1"/>
      <w:r>
        <w:t>In the late 20</w:t>
      </w:r>
      <w:r w:rsidRPr="00E00AD7">
        <w:rPr>
          <w:vertAlign w:val="superscript"/>
        </w:rPr>
        <w:t>th</w:t>
      </w:r>
      <w:r>
        <w:t xml:space="preserve"> century astronomers began observing and investigating galaxies that contain supermassive black holes in their center that produce more light than all of the stars within the galaxy.  These galaxies host active galactic nuclei (AGN). </w:t>
      </w:r>
      <w:commentRangeEnd w:id="1"/>
      <w:r w:rsidR="00531EEA">
        <w:rPr>
          <w:rStyle w:val="CommentReference"/>
        </w:rPr>
        <w:commentReference w:id="1"/>
      </w:r>
      <w:del w:id="2" w:author="Chris Richardson" w:date="2016-03-01T10:41:00Z">
        <w:r w:rsidDel="00531EEA">
          <w:delText>An active galactic nucleus is divided into several regions, based mainly on the distance from the central black hole.</w:delText>
        </w:r>
      </w:del>
      <w:r>
        <w:t xml:space="preserve"> </w:t>
      </w:r>
      <w:del w:id="3" w:author="Chris Richardson" w:date="2016-03-01T10:47:00Z">
        <w:r w:rsidDel="00531EEA">
          <w:delText>One of the outermost regions of an AGN galaxy is the narrow line region</w:delText>
        </w:r>
        <w:r w:rsidR="00F22B63" w:rsidDel="00531EEA">
          <w:delText>, ranging f</w:delText>
        </w:r>
        <w:r w:rsidR="007D4BB2" w:rsidDel="00531EEA">
          <w:delText xml:space="preserve">rom 10 to 100 </w:delText>
        </w:r>
        <w:commentRangeStart w:id="4"/>
        <w:r w:rsidR="007D4BB2" w:rsidDel="00531EEA">
          <w:delText>parsecs</w:delText>
        </w:r>
        <w:commentRangeEnd w:id="4"/>
        <w:r w:rsidR="00531EEA" w:rsidDel="00531EEA">
          <w:rPr>
            <w:rStyle w:val="CommentReference"/>
          </w:rPr>
          <w:commentReference w:id="4"/>
        </w:r>
        <w:r w:rsidR="007D4BB2" w:rsidDel="00531EEA">
          <w:delText xml:space="preserve"> in size.  </w:delText>
        </w:r>
      </w:del>
      <w:r w:rsidR="007D4BB2">
        <w:t>To model th</w:t>
      </w:r>
      <w:ins w:id="5" w:author="Chris Richardson" w:date="2016-03-01T10:47:00Z">
        <w:r w:rsidR="00531EEA">
          <w:t>e narrow line region in AGN</w:t>
        </w:r>
      </w:ins>
      <w:del w:id="6" w:author="Chris Richardson" w:date="2016-03-01T10:47:00Z">
        <w:r w:rsidR="007D4BB2" w:rsidDel="00531EEA">
          <w:delText>is region</w:delText>
        </w:r>
      </w:del>
      <w:r w:rsidR="007D4BB2">
        <w:t>, scientists use emission line ratio diagrams and compute a curve that recreates the Spectral Energy Distribution (SED)</w:t>
      </w:r>
      <w:r w:rsidR="00192E9C">
        <w:t xml:space="preserve"> of the narrow line region.</w:t>
      </w:r>
      <w:ins w:id="7" w:author="Chris Richardson" w:date="2016-03-01T10:44:00Z">
        <w:r w:rsidR="00531EEA">
          <w:t xml:space="preserve"> </w:t>
        </w:r>
        <w:r w:rsidR="00531EEA" w:rsidRPr="00531EEA">
          <w:rPr>
            <w:highlight w:val="yellow"/>
            <w:rPrChange w:id="8" w:author="Chris Richardson" w:date="2016-03-01T10:46:00Z">
              <w:rPr/>
            </w:rPrChange>
          </w:rPr>
          <w:t>[THE PREVIOUS SENETENCE HAS A FEW THINGS MIXED AROUND. WE HAVEN’T BEEN MAKING EMISSION LINE RATIO DIAGRAMS YET WE</w:t>
        </w:r>
      </w:ins>
      <w:ins w:id="9" w:author="Chris Richardson" w:date="2016-03-01T10:45:00Z">
        <w:r w:rsidR="00531EEA" w:rsidRPr="00531EEA">
          <w:rPr>
            <w:highlight w:val="yellow"/>
            <w:rPrChange w:id="10" w:author="Chris Richardson" w:date="2016-03-01T10:46:00Z">
              <w:rPr/>
            </w:rPrChange>
          </w:rPr>
          <w:t xml:space="preserve">’RE STILL COMPUTING THE INCIDENT SPECTRAL CURVE. DIAGRAMS CAN </w:t>
        </w:r>
        <w:r w:rsidR="00531EEA" w:rsidRPr="00531EEA">
          <w:rPr>
            <w:i/>
            <w:highlight w:val="yellow"/>
            <w:rPrChange w:id="11" w:author="Chris Richardson" w:date="2016-03-01T10:46:00Z">
              <w:rPr>
                <w:i/>
              </w:rPr>
            </w:rPrChange>
          </w:rPr>
          <w:t>CONSTRAIN</w:t>
        </w:r>
        <w:r w:rsidR="00531EEA" w:rsidRPr="00531EEA">
          <w:rPr>
            <w:highlight w:val="yellow"/>
            <w:rPrChange w:id="12" w:author="Chris Richardson" w:date="2016-03-01T10:46:00Z">
              <w:rPr/>
            </w:rPrChange>
          </w:rPr>
          <w:t xml:space="preserve"> THE SED BUT WE HAVEN</w:t>
        </w:r>
      </w:ins>
      <w:ins w:id="13" w:author="Chris Richardson" w:date="2016-03-01T10:46:00Z">
        <w:r w:rsidR="00531EEA" w:rsidRPr="00531EEA">
          <w:rPr>
            <w:highlight w:val="yellow"/>
            <w:rPrChange w:id="14" w:author="Chris Richardson" w:date="2016-03-01T10:46:00Z">
              <w:rPr/>
            </w:rPrChange>
          </w:rPr>
          <w:t>’T MADE THAT STEP YET]</w:t>
        </w:r>
      </w:ins>
      <w:r w:rsidR="00192E9C">
        <w:t xml:space="preserve">  </w:t>
      </w:r>
      <w:r w:rsidR="00FB2F25">
        <w:t xml:space="preserve">The SED </w:t>
      </w:r>
      <w:ins w:id="15" w:author="Chris Richardson" w:date="2016-03-01T10:47:00Z">
        <w:r w:rsidR="00531EEA">
          <w:t>can be empirically</w:t>
        </w:r>
      </w:ins>
      <w:del w:id="16" w:author="Chris Richardson" w:date="2016-03-01T10:47:00Z">
        <w:r w:rsidR="00FB2F25" w:rsidDel="00531EEA">
          <w:delText>is</w:delText>
        </w:r>
      </w:del>
      <w:r w:rsidR="00FB2F25">
        <w:t xml:space="preserve"> parametrized using spectral indices, which determine the slopes in different areas of the curve.  </w:t>
      </w:r>
      <w:r w:rsidR="00715931">
        <w:t xml:space="preserve">The aim of this research is to synthesize a regression model with data from previous research that will compute all the spectral indices based on one index.  </w:t>
      </w:r>
      <w:r w:rsidR="006D29C1">
        <w:t>Using the program Cloudy,</w:t>
      </w:r>
      <w:r w:rsidR="00B73805">
        <w:t xml:space="preserve"> the model will produce a set of emission lines that we compare to observational data to determine its efficacy.</w:t>
      </w:r>
    </w:p>
    <w:p w14:paraId="704A4E9A" w14:textId="77777777" w:rsidR="00133FCE" w:rsidRPr="00A17AA3" w:rsidRDefault="00531EEA" w:rsidP="00133FCE">
      <w:pPr>
        <w:rPr>
          <w:highlight w:val="yellow"/>
          <w:rPrChange w:id="17" w:author="Chris Richardson" w:date="2016-03-01T10:51:00Z">
            <w:rPr>
              <w:u w:val="single"/>
            </w:rPr>
          </w:rPrChange>
        </w:rPr>
      </w:pPr>
      <w:ins w:id="18" w:author="Chris Richardson" w:date="2016-03-01T10:48:00Z">
        <w:r w:rsidRPr="00A17AA3">
          <w:rPr>
            <w:highlight w:val="yellow"/>
            <w:rPrChange w:id="19" w:author="Chris Richardson" w:date="2016-03-01T10:50:00Z">
              <w:rPr/>
            </w:rPrChange>
          </w:rPr>
          <w:t>[THE BIG PICTURE COMMENT HERE, IS THAT LESS HISTORY IS NEEDED AND MORE METHODS AND RESULTS. YOU NEED AT A LEAST ONE RESULT WITH CLOUDY, MORE</w:t>
        </w:r>
      </w:ins>
      <w:ins w:id="20" w:author="Chris Richardson" w:date="2016-03-01T10:49:00Z">
        <w:r w:rsidRPr="00A17AA3">
          <w:rPr>
            <w:highlight w:val="yellow"/>
            <w:rPrChange w:id="21" w:author="Chris Richardson" w:date="2016-03-01T10:50:00Z">
              <w:rPr/>
            </w:rPrChange>
          </w:rPr>
          <w:t xml:space="preserve"> PREFERABLY MANY MORE</w:t>
        </w:r>
      </w:ins>
      <w:ins w:id="22" w:author="Chris Richardson" w:date="2016-03-01T10:48:00Z">
        <w:r w:rsidRPr="00A17AA3">
          <w:rPr>
            <w:highlight w:val="yellow"/>
            <w:rPrChange w:id="23" w:author="Chris Richardson" w:date="2016-03-01T10:50:00Z">
              <w:rPr/>
            </w:rPrChange>
          </w:rPr>
          <w:t>, TO</w:t>
        </w:r>
      </w:ins>
      <w:ins w:id="24" w:author="Chris Richardson" w:date="2016-03-01T10:49:00Z">
        <w:r w:rsidRPr="00A17AA3">
          <w:rPr>
            <w:highlight w:val="yellow"/>
            <w:rPrChange w:id="25" w:author="Chris Richardson" w:date="2016-03-01T10:50:00Z">
              <w:rPr/>
            </w:rPrChange>
          </w:rPr>
          <w:t xml:space="preserve"> HAVE YOU ABSTRACT ACCEPTED. WHAT RESULTS DO YOU </w:t>
        </w:r>
      </w:ins>
      <w:ins w:id="26" w:author="Chris Richardson" w:date="2016-03-01T10:50:00Z">
        <w:r w:rsidR="00A17AA3" w:rsidRPr="00A17AA3">
          <w:rPr>
            <w:highlight w:val="yellow"/>
            <w:rPrChange w:id="27" w:author="Chris Richardson" w:date="2016-03-01T10:50:00Z">
              <w:rPr/>
            </w:rPrChange>
          </w:rPr>
          <w:t>ENVISION HAVING IN THE NEXT TWO MONTHS?</w:t>
        </w:r>
        <w:bookmarkStart w:id="28" w:name="_GoBack"/>
        <w:bookmarkEnd w:id="28"/>
        <w:r w:rsidR="00A17AA3" w:rsidRPr="00A17AA3">
          <w:rPr>
            <w:highlight w:val="yellow"/>
            <w:rPrChange w:id="29" w:author="Chris Richardson" w:date="2016-03-01T10:50:00Z">
              <w:rPr/>
            </w:rPrChange>
          </w:rPr>
          <w:t>]</w:t>
        </w:r>
      </w:ins>
      <w:ins w:id="30" w:author="Chris Richardson" w:date="2016-03-01T10:48:00Z">
        <w:r>
          <w:t xml:space="preserve"> </w:t>
        </w:r>
      </w:ins>
      <w:del w:id="31" w:author="Chris Richardson" w:date="2016-03-01T10:48:00Z">
        <w:r w:rsidR="00B73805" w:rsidDel="00531EEA">
          <w:delText xml:space="preserve"> </w:delText>
        </w:r>
      </w:del>
    </w:p>
    <w:p w14:paraId="6DB65072" w14:textId="77777777" w:rsidR="00133FCE" w:rsidRPr="00DD355C" w:rsidRDefault="00133FCE"/>
    <w:sectPr w:rsidR="00133FCE" w:rsidRPr="00DD3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 Richardson" w:date="2016-03-01T10:41:00Z" w:initials="CR">
    <w:p w14:paraId="063911D7" w14:textId="77777777" w:rsidR="00531EEA" w:rsidRDefault="00531EEA">
      <w:pPr>
        <w:pStyle w:val="CommentText"/>
      </w:pPr>
      <w:r>
        <w:rPr>
          <w:rStyle w:val="CommentReference"/>
        </w:rPr>
        <w:annotationRef/>
      </w:r>
      <w:r>
        <w:t>Combine these into one sentence</w:t>
      </w:r>
    </w:p>
  </w:comment>
  <w:comment w:id="4" w:author="Chris Richardson" w:date="2016-03-01T10:43:00Z" w:initials="CR">
    <w:p w14:paraId="566E1249" w14:textId="77777777" w:rsidR="00531EEA" w:rsidRDefault="00531EEA">
      <w:pPr>
        <w:pStyle w:val="CommentText"/>
      </w:pPr>
      <w:r>
        <w:rPr>
          <w:rStyle w:val="CommentReference"/>
        </w:rPr>
        <w:annotationRef/>
      </w:r>
      <w:r>
        <w:t>Consider your audience, no one knows what parsecs means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F2"/>
    <w:rsid w:val="00080892"/>
    <w:rsid w:val="00133FCE"/>
    <w:rsid w:val="00192E9C"/>
    <w:rsid w:val="00524FF2"/>
    <w:rsid w:val="00531EEA"/>
    <w:rsid w:val="006D29C1"/>
    <w:rsid w:val="00715931"/>
    <w:rsid w:val="007D4BB2"/>
    <w:rsid w:val="00A17AA3"/>
    <w:rsid w:val="00AF4BD6"/>
    <w:rsid w:val="00B73805"/>
    <w:rsid w:val="00C35D41"/>
    <w:rsid w:val="00DD355C"/>
    <w:rsid w:val="00F22B63"/>
    <w:rsid w:val="00FB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C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308</Words>
  <Characters>1763</Characters>
  <Application>Microsoft Macintosh Word</Application>
  <DocSecurity>0</DocSecurity>
  <Lines>44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 Richardson</cp:lastModifiedBy>
  <cp:revision>12</cp:revision>
  <dcterms:created xsi:type="dcterms:W3CDTF">2016-02-29T16:50:00Z</dcterms:created>
  <dcterms:modified xsi:type="dcterms:W3CDTF">2016-03-01T15:51:00Z</dcterms:modified>
</cp:coreProperties>
</file>