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A0C08" w14:textId="77777777" w:rsidR="00524FF2" w:rsidRDefault="00524FF2">
      <w:r>
        <w:t>Christopher Greene</w:t>
      </w:r>
    </w:p>
    <w:p w14:paraId="714C6C6A" w14:textId="77777777" w:rsidR="00080892" w:rsidRDefault="00080892">
      <w:pPr>
        <w:rPr>
          <w:b/>
        </w:rPr>
      </w:pPr>
      <w:r>
        <w:rPr>
          <w:b/>
        </w:rPr>
        <w:t>SIMULATIONS OF EMISSION LINES FROM THE NARROW L</w:t>
      </w:r>
      <w:r w:rsidR="00DD355C">
        <w:rPr>
          <w:b/>
        </w:rPr>
        <w:t>INE REGION IN SEYFERT GALAXIES</w:t>
      </w:r>
    </w:p>
    <w:p w14:paraId="3123128F" w14:textId="2593DD61" w:rsidR="00133FCE" w:rsidRDefault="00DD355C" w:rsidP="00553FD8">
      <w:pPr>
        <w:rPr>
          <w:u w:val="single"/>
        </w:rPr>
        <w:pPrChange w:id="0" w:author="chris_000" w:date="2016-03-01T18:11:00Z">
          <w:pPr>
            <w:jc w:val="center"/>
          </w:pPr>
        </w:pPrChange>
      </w:pPr>
      <w:r>
        <w:rPr>
          <w:b/>
        </w:rPr>
        <w:t xml:space="preserve">Christopher R. Greene </w:t>
      </w:r>
      <w:r>
        <w:t>(Dr. Chris Richardson)-Department of Physics</w:t>
      </w:r>
    </w:p>
    <w:p w14:paraId="39B67E2E" w14:textId="301B59F6" w:rsidR="00852CB7" w:rsidRPr="0068694F" w:rsidRDefault="008E4EC0" w:rsidP="008E4EC0">
      <w:r>
        <w:t xml:space="preserve">One of the biggest questions in astronomy and astrophysics is “How do galaxies form?”  </w:t>
      </w:r>
      <w:r w:rsidR="00BC15CF">
        <w:t>Due to</w:t>
      </w:r>
      <w:r>
        <w:t xml:space="preserve"> the large time scales involved in the formation of galaxies, the only way to learn about the formation of galaxies is through studying galaxies outside the Milky Way by observation and simulation. </w:t>
      </w:r>
      <w:del w:id="1" w:author="Chris Richardson" w:date="2016-03-01T16:22:00Z">
        <w:r w:rsidDel="00BC15CF">
          <w:delText xml:space="preserve"> </w:delText>
        </w:r>
      </w:del>
      <w:r w:rsidR="00BC15CF">
        <w:t xml:space="preserve">Certain </w:t>
      </w:r>
      <w:r>
        <w:t>galaxies that contain supermassive black holes in their center produce more light than all of the stars within the galaxy, called active galactic nuclei (AGN)</w:t>
      </w:r>
      <w:ins w:id="2" w:author="chris_000" w:date="2016-03-01T14:37:00Z">
        <w:r w:rsidR="00217B61">
          <w:t>.</w:t>
        </w:r>
      </w:ins>
      <w:r>
        <w:t xml:space="preserve">  When modeling </w:t>
      </w:r>
      <w:r w:rsidR="00A9390E">
        <w:t xml:space="preserve">gas clouds in </w:t>
      </w:r>
      <w:r>
        <w:t xml:space="preserve">the </w:t>
      </w:r>
      <w:r w:rsidR="00BC15CF">
        <w:t>n</w:t>
      </w:r>
      <w:r>
        <w:t xml:space="preserve">arrow </w:t>
      </w:r>
      <w:r w:rsidR="00BC15CF">
        <w:t>l</w:t>
      </w:r>
      <w:r>
        <w:t xml:space="preserve">ine </w:t>
      </w:r>
      <w:r w:rsidR="00BC15CF">
        <w:t>r</w:t>
      </w:r>
      <w:r>
        <w:t xml:space="preserve">egion, researchers produce an incident spectral curve based on previous observations represents the spectrum of light </w:t>
      </w:r>
      <w:r w:rsidR="00BC15CF">
        <w:t>generated</w:t>
      </w:r>
      <w:r>
        <w:t xml:space="preserve"> by the AGN.  The SED can be empirically parametrized using spectral indices, which determine the slopes in different areas of the curve.  </w:t>
      </w:r>
      <w:r w:rsidR="00277D7B">
        <w:t>One</w:t>
      </w:r>
      <w:r>
        <w:t xml:space="preserve"> aim of this research is to synthesize a regression model with data from previous research that will compute all the spectral indices based on one index.  </w:t>
      </w:r>
      <w:r w:rsidR="0051428A">
        <w:t xml:space="preserve">We </w:t>
      </w:r>
      <w:r w:rsidR="00277D7B">
        <w:t>perform our regression analysis using a c</w:t>
      </w:r>
      <w:r w:rsidR="0051428A">
        <w:t xml:space="preserve">hi </w:t>
      </w:r>
      <w:r w:rsidR="00277D7B">
        <w:t>s</w:t>
      </w:r>
      <w:r w:rsidR="0051428A">
        <w:t xml:space="preserve">quare test </w:t>
      </w:r>
      <w:r w:rsidR="00791B61">
        <w:t>u</w:t>
      </w:r>
      <w:r w:rsidR="00C30492">
        <w:t>sing the mean</w:t>
      </w:r>
      <w:r w:rsidR="004030AF">
        <w:t xml:space="preserve"> values of the spectral indices </w:t>
      </w:r>
      <w:r w:rsidR="00C30492">
        <w:t>provided by past research</w:t>
      </w:r>
      <w:r w:rsidR="00686E40">
        <w:t xml:space="preserve">, </w:t>
      </w:r>
      <w:r w:rsidR="00A9390E">
        <w:t xml:space="preserve">and then </w:t>
      </w:r>
      <w:r w:rsidR="00686E40">
        <w:t>we craft an</w:t>
      </w:r>
      <w:r w:rsidR="004030AF">
        <w:t xml:space="preserve"> initial</w:t>
      </w:r>
      <w:r w:rsidR="00686E40">
        <w:t xml:space="preserve"> incident spectral energy distribution curve in the program Cloudy. </w:t>
      </w:r>
      <w:r w:rsidR="004030AF">
        <w:t xml:space="preserve"> Next, the </w:t>
      </w:r>
      <w:r w:rsidR="00CB541A">
        <w:t xml:space="preserve">spectral indices are varied based on the regression model and the incident spectral curve is </w:t>
      </w:r>
      <w:r w:rsidR="00A9390E">
        <w:t>supplied to Cloudy</w:t>
      </w:r>
      <w:r w:rsidR="009A5428">
        <w:t xml:space="preserve"> </w:t>
      </w:r>
      <w:r w:rsidR="00A9390E">
        <w:t xml:space="preserve">to </w:t>
      </w:r>
      <w:r w:rsidR="009A5428">
        <w:t>simulate</w:t>
      </w:r>
      <w:r w:rsidR="00A9390E">
        <w:t xml:space="preserve"> gas clouds in</w:t>
      </w:r>
      <w:r w:rsidR="009A5428">
        <w:t xml:space="preserve"> </w:t>
      </w:r>
      <w:r w:rsidR="00A9390E">
        <w:t>the n</w:t>
      </w:r>
      <w:r w:rsidR="009A5428">
        <w:t xml:space="preserve">arrow </w:t>
      </w:r>
      <w:r w:rsidR="00A9390E">
        <w:t>l</w:t>
      </w:r>
      <w:r w:rsidR="009A5428">
        <w:t xml:space="preserve">ine </w:t>
      </w:r>
      <w:r w:rsidR="00A9390E">
        <w:t>r</w:t>
      </w:r>
      <w:r w:rsidR="009A5428">
        <w:t>egion</w:t>
      </w:r>
      <w:r w:rsidR="00CB541A">
        <w:t xml:space="preserve">.  </w:t>
      </w:r>
      <w:del w:id="3" w:author="chris_000" w:date="2016-03-01T17:59:00Z">
        <w:r w:rsidR="00EF4E62" w:rsidRPr="00390930" w:rsidDel="00B27BDF">
          <w:rPr>
            <w:highlight w:val="yellow"/>
            <w:rPrChange w:id="4" w:author="Chris Richardson" w:date="2016-03-01T17:10:00Z">
              <w:rPr/>
            </w:rPrChange>
          </w:rPr>
          <w:delText>Based on the shape of the curve, we can infer aspects of the galaxy’s</w:delText>
        </w:r>
      </w:del>
      <w:del w:id="5" w:author="chris_000" w:date="2016-03-01T17:42:00Z">
        <w:r w:rsidR="00EF4E62" w:rsidRPr="00390930" w:rsidDel="00791B61">
          <w:rPr>
            <w:highlight w:val="yellow"/>
            <w:rPrChange w:id="6" w:author="Chris Richardson" w:date="2016-03-01T17:10:00Z">
              <w:rPr/>
            </w:rPrChange>
          </w:rPr>
          <w:delText xml:space="preserve"> morphology and </w:delText>
        </w:r>
      </w:del>
      <w:del w:id="7" w:author="chris_000" w:date="2016-03-01T17:58:00Z">
        <w:r w:rsidR="00EF4E62" w:rsidRPr="00390930" w:rsidDel="00B27BDF">
          <w:rPr>
            <w:highlight w:val="yellow"/>
            <w:rPrChange w:id="8" w:author="Chris Richardson" w:date="2016-03-01T17:10:00Z">
              <w:rPr/>
            </w:rPrChange>
          </w:rPr>
          <w:delText>elemental composition</w:delText>
        </w:r>
      </w:del>
      <w:r w:rsidR="00EF4E62" w:rsidRPr="00390930">
        <w:rPr>
          <w:highlight w:val="yellow"/>
          <w:rPrChange w:id="9" w:author="Chris Richardson" w:date="2016-03-01T17:10:00Z">
            <w:rPr/>
          </w:rPrChange>
        </w:rPr>
        <w:t xml:space="preserve">.  </w:t>
      </w:r>
      <w:r w:rsidR="0099232A" w:rsidRPr="00390930">
        <w:rPr>
          <w:highlight w:val="yellow"/>
          <w:rPrChange w:id="10" w:author="Chris Richardson" w:date="2016-03-01T17:10:00Z">
            <w:rPr/>
          </w:rPrChange>
        </w:rPr>
        <w:t>Research so far has shown that our regression model is statistically significant</w:t>
      </w:r>
      <w:del w:id="11" w:author="chris_000" w:date="2016-03-01T17:58:00Z">
        <w:r w:rsidR="0099232A" w:rsidRPr="00390930" w:rsidDel="00B27BDF">
          <w:rPr>
            <w:highlight w:val="yellow"/>
            <w:rPrChange w:id="12" w:author="Chris Richardson" w:date="2016-03-01T17:10:00Z">
              <w:rPr/>
            </w:rPrChange>
          </w:rPr>
          <w:delText xml:space="preserve"> (taking a leap of faith here)</w:delText>
        </w:r>
      </w:del>
      <w:r w:rsidR="0068694F" w:rsidRPr="00390930">
        <w:rPr>
          <w:highlight w:val="yellow"/>
          <w:rPrChange w:id="13" w:author="Chris Richardson" w:date="2016-03-01T17:10:00Z">
            <w:rPr/>
          </w:rPrChange>
        </w:rPr>
        <w:t xml:space="preserve"> and we have constrained the hydrogen number density, temperature, metallicity, and photon frequency of the incident </w:t>
      </w:r>
      <w:r w:rsidR="0068694F" w:rsidRPr="00390930">
        <w:rPr>
          <w:highlight w:val="yellow"/>
          <w:rPrChange w:id="14" w:author="Chris Richardson" w:date="2016-03-01T17:17:00Z">
            <w:rPr/>
          </w:rPrChange>
        </w:rPr>
        <w:t>curve.</w:t>
      </w:r>
      <w:ins w:id="15" w:author="chris_000" w:date="2016-03-01T18:07:00Z">
        <w:r w:rsidR="00B22FCC">
          <w:rPr>
            <w:highlight w:val="yellow"/>
          </w:rPr>
          <w:t xml:space="preserve"> We </w:t>
        </w:r>
      </w:ins>
      <w:ins w:id="16" w:author="chris_000" w:date="2016-03-01T18:08:00Z">
        <w:r w:rsidR="00B22FCC">
          <w:rPr>
            <w:highlight w:val="yellow"/>
          </w:rPr>
          <w:t xml:space="preserve">fit our model to emission line ratios that the cloud </w:t>
        </w:r>
      </w:ins>
      <w:ins w:id="17" w:author="chris_000" w:date="2016-03-01T18:09:00Z">
        <w:r w:rsidR="00B22FCC">
          <w:rPr>
            <w:highlight w:val="yellow"/>
          </w:rPr>
          <w:t xml:space="preserve">creates as a consistency check, as these emission lines </w:t>
        </w:r>
      </w:ins>
      <w:ins w:id="18" w:author="chris_000" w:date="2016-03-01T18:10:00Z">
        <w:r w:rsidR="00B22FCC">
          <w:rPr>
            <w:highlight w:val="yellow"/>
          </w:rPr>
          <w:t xml:space="preserve">allow us to infer the characteristics of the </w:t>
        </w:r>
        <w:r w:rsidR="00553FD8">
          <w:rPr>
            <w:highlight w:val="yellow"/>
          </w:rPr>
          <w:t xml:space="preserve">cloud described above. </w:t>
        </w:r>
      </w:ins>
      <w:ins w:id="19" w:author="chris_000" w:date="2016-03-01T18:12:00Z">
        <w:r w:rsidR="00AC21F9">
          <w:rPr>
            <w:highlight w:val="yellow"/>
          </w:rPr>
          <w:t xml:space="preserve"> </w:t>
        </w:r>
      </w:ins>
      <w:bookmarkStart w:id="20" w:name="_GoBack"/>
      <w:bookmarkEnd w:id="20"/>
      <w:ins w:id="21" w:author="Chris Richardson" w:date="2016-03-01T17:10:00Z">
        <w:del w:id="22" w:author="chris_000" w:date="2016-03-01T18:07:00Z">
          <w:r w:rsidR="00390930" w:rsidRPr="00390930" w:rsidDel="00B22FCC">
            <w:rPr>
              <w:highlight w:val="yellow"/>
              <w:rPrChange w:id="23" w:author="Chris Richardson" w:date="2016-03-01T17:17:00Z">
                <w:rPr/>
              </w:rPrChange>
            </w:rPr>
            <w:delText xml:space="preserve"> </w:delText>
          </w:r>
        </w:del>
        <w:del w:id="24" w:author="chris_000" w:date="2016-03-01T17:52:00Z">
          <w:r w:rsidR="00390930" w:rsidRPr="00390930" w:rsidDel="00B27BDF">
            <w:rPr>
              <w:highlight w:val="yellow"/>
              <w:rPrChange w:id="25" w:author="Chris Richardson" w:date="2016-03-01T17:17:00Z">
                <w:rPr/>
              </w:rPrChange>
            </w:rPr>
            <w:delText>[</w:delText>
          </w:r>
        </w:del>
      </w:ins>
      <w:ins w:id="26" w:author="chris_000" w:date="2016-03-01T17:52:00Z">
        <w:r w:rsidR="00B22FCC">
          <w:rPr>
            <w:highlight w:val="yellow"/>
          </w:rPr>
          <w:t xml:space="preserve"> </w:t>
        </w:r>
        <w:r w:rsidR="00B27BDF">
          <w:rPr>
            <w:highlight w:val="yellow"/>
          </w:rPr>
          <w:t>[</w:t>
        </w:r>
      </w:ins>
      <w:ins w:id="27" w:author="Chris Richardson" w:date="2016-03-01T17:10:00Z">
        <w:r w:rsidR="00390930" w:rsidRPr="00390930">
          <w:rPr>
            <w:highlight w:val="yellow"/>
            <w:rPrChange w:id="28" w:author="Chris Richardson" w:date="2016-03-01T17:17:00Z">
              <w:rPr/>
            </w:rPrChange>
          </w:rPr>
          <w:t>THIS IS CLOSE, BUT NOT ENTIRELY CORRECT. YOU CAN</w:t>
        </w:r>
      </w:ins>
      <w:ins w:id="29" w:author="Chris Richardson" w:date="2016-03-01T17:11:00Z">
        <w:r w:rsidR="00390930" w:rsidRPr="00390930">
          <w:rPr>
            <w:highlight w:val="yellow"/>
            <w:rPrChange w:id="30" w:author="Chris Richardson" w:date="2016-03-01T17:17:00Z">
              <w:rPr/>
            </w:rPrChange>
          </w:rPr>
          <w:t xml:space="preserve">’T INFER MORPHOLOGY BASED ON THE SPECTRUM. THE OTHER CHARACTERISTICS CAN BE INFERRED FROM THE SPECTRUM COMING FROM THE </w:t>
        </w:r>
      </w:ins>
      <w:ins w:id="31" w:author="Chris Richardson" w:date="2016-03-01T17:14:00Z">
        <w:r w:rsidR="00390930" w:rsidRPr="00390930">
          <w:rPr>
            <w:i/>
            <w:highlight w:val="yellow"/>
            <w:rPrChange w:id="32" w:author="Chris Richardson" w:date="2016-03-01T17:17:00Z">
              <w:rPr>
                <w:i/>
              </w:rPr>
            </w:rPrChange>
          </w:rPr>
          <w:t>CLOUD</w:t>
        </w:r>
        <w:r w:rsidR="00390930" w:rsidRPr="00390930">
          <w:rPr>
            <w:highlight w:val="yellow"/>
            <w:rPrChange w:id="33" w:author="Chris Richardson" w:date="2016-03-01T17:17:00Z">
              <w:rPr/>
            </w:rPrChange>
          </w:rPr>
          <w:t xml:space="preserve">, NOT THE IONIZING SOURCE, BUT YOUR TEXT REFERS TO THE LATTER. AS FOR RESULTS HOW ABOUT </w:t>
        </w:r>
      </w:ins>
      <w:ins w:id="34" w:author="Chris Richardson" w:date="2016-03-01T17:15:00Z">
        <w:r w:rsidR="00390930" w:rsidRPr="00390930">
          <w:rPr>
            <w:highlight w:val="yellow"/>
            <w:rPrChange w:id="35" w:author="Chris Richardson" w:date="2016-03-01T17:17:00Z">
              <w:rPr/>
            </w:rPrChange>
          </w:rPr>
          <w:t>INVESTIGATING EMISSION LINE RATIOS THAT CONSTRAIN THE SED</w:t>
        </w:r>
      </w:ins>
      <w:ins w:id="36" w:author="Chris Richardson" w:date="2016-03-01T17:17:00Z">
        <w:r w:rsidR="00390930" w:rsidRPr="00390930">
          <w:rPr>
            <w:highlight w:val="yellow"/>
            <w:rPrChange w:id="37" w:author="Chris Richardson" w:date="2016-03-01T17:17:00Z">
              <w:rPr/>
            </w:rPrChange>
          </w:rPr>
          <w:t xml:space="preserve"> BY</w:t>
        </w:r>
      </w:ins>
      <w:ins w:id="38" w:author="Chris Richardson" w:date="2016-03-01T17:15:00Z">
        <w:r w:rsidR="00390930" w:rsidRPr="00390930">
          <w:rPr>
            <w:highlight w:val="yellow"/>
            <w:rPrChange w:id="39" w:author="Chris Richardson" w:date="2016-03-01T17:17:00Z">
              <w:rPr/>
            </w:rPrChange>
          </w:rPr>
          <w:t xml:space="preserve"> VARYING THE INCIDENT SPECTRUM ACCORDING TO OUR STATISTICS?]</w:t>
        </w:r>
      </w:ins>
      <w:del w:id="40" w:author="Chris Richardson" w:date="2016-03-01T17:14:00Z">
        <w:r w:rsidR="00390930" w:rsidDel="00390930">
          <w:delText xml:space="preserve"> </w:delText>
        </w:r>
      </w:del>
    </w:p>
    <w:p w14:paraId="3E8889C9" w14:textId="7A29F20F" w:rsidR="00852CB7" w:rsidDel="00DD5658" w:rsidRDefault="003E0C6F" w:rsidP="008E4EC0">
      <w:pPr>
        <w:rPr>
          <w:del w:id="41" w:author="chris_000" w:date="2016-03-01T18:02:00Z"/>
        </w:rPr>
      </w:pPr>
      <w:del w:id="42" w:author="chris_000" w:date="2016-03-01T18:02:00Z">
        <w:r w:rsidDel="00DD5658">
          <w:delText xml:space="preserve">Unsure what I should put for our results.  At the time of writing this I haven’t been able to go down to the lab, should be able to get there this evening.  </w:delText>
        </w:r>
      </w:del>
    </w:p>
    <w:p w14:paraId="068B45EE" w14:textId="36381CFD" w:rsidR="008E4EC0" w:rsidRPr="006F5375" w:rsidRDefault="008E4EC0" w:rsidP="008E4EC0">
      <w:pPr>
        <w:rPr>
          <w:highlight w:val="yellow"/>
        </w:rPr>
      </w:pPr>
      <w:del w:id="43" w:author="chris_000" w:date="2016-03-01T18:02:00Z">
        <w:r w:rsidDel="00DD5658">
          <w:delText xml:space="preserve"> </w:delText>
        </w:r>
      </w:del>
    </w:p>
    <w:p w14:paraId="28066A4B" w14:textId="77777777" w:rsidR="008E4EC0" w:rsidRPr="00DD355C" w:rsidRDefault="008E4EC0" w:rsidP="008E4EC0"/>
    <w:p w14:paraId="6DB65072" w14:textId="77777777" w:rsidR="00133FCE" w:rsidRPr="00DD355C" w:rsidRDefault="00133FCE"/>
    <w:sectPr w:rsidR="00133FCE" w:rsidRPr="00DD3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_000">
    <w15:presenceInfo w15:providerId="None" w15:userId="chris_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FF2"/>
    <w:rsid w:val="00080892"/>
    <w:rsid w:val="00133FCE"/>
    <w:rsid w:val="00192E9C"/>
    <w:rsid w:val="00217B61"/>
    <w:rsid w:val="00277D7B"/>
    <w:rsid w:val="0032453F"/>
    <w:rsid w:val="00390930"/>
    <w:rsid w:val="003E0C6F"/>
    <w:rsid w:val="004030AF"/>
    <w:rsid w:val="0046570E"/>
    <w:rsid w:val="0051428A"/>
    <w:rsid w:val="00524FF2"/>
    <w:rsid w:val="00531EEA"/>
    <w:rsid w:val="00553FD8"/>
    <w:rsid w:val="005A4E94"/>
    <w:rsid w:val="0068694F"/>
    <w:rsid w:val="00686E40"/>
    <w:rsid w:val="006D29C1"/>
    <w:rsid w:val="00715931"/>
    <w:rsid w:val="00791B61"/>
    <w:rsid w:val="007D4BB2"/>
    <w:rsid w:val="007D5F5B"/>
    <w:rsid w:val="00852CB7"/>
    <w:rsid w:val="008E4EC0"/>
    <w:rsid w:val="0099232A"/>
    <w:rsid w:val="009A5428"/>
    <w:rsid w:val="00A17AA3"/>
    <w:rsid w:val="00A9390E"/>
    <w:rsid w:val="00AC21F9"/>
    <w:rsid w:val="00AF4BD6"/>
    <w:rsid w:val="00B22FCC"/>
    <w:rsid w:val="00B27BDF"/>
    <w:rsid w:val="00B73805"/>
    <w:rsid w:val="00BC15CF"/>
    <w:rsid w:val="00BF778F"/>
    <w:rsid w:val="00C30492"/>
    <w:rsid w:val="00C35D41"/>
    <w:rsid w:val="00CB541A"/>
    <w:rsid w:val="00D368C6"/>
    <w:rsid w:val="00DD355C"/>
    <w:rsid w:val="00DD5658"/>
    <w:rsid w:val="00ED1C48"/>
    <w:rsid w:val="00EF4E62"/>
    <w:rsid w:val="00F22B63"/>
    <w:rsid w:val="00FB2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CCD7B"/>
  <w15:docId w15:val="{5F4ADD0C-FAF4-4A0D-BCED-E9A06A2D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EEA"/>
    <w:rPr>
      <w:sz w:val="18"/>
      <w:szCs w:val="18"/>
    </w:rPr>
  </w:style>
  <w:style w:type="paragraph" w:styleId="CommentText">
    <w:name w:val="annotation text"/>
    <w:basedOn w:val="Normal"/>
    <w:link w:val="CommentTextChar"/>
    <w:uiPriority w:val="99"/>
    <w:semiHidden/>
    <w:unhideWhenUsed/>
    <w:rsid w:val="00531EEA"/>
    <w:pPr>
      <w:spacing w:line="240" w:lineRule="auto"/>
    </w:pPr>
  </w:style>
  <w:style w:type="character" w:customStyle="1" w:styleId="CommentTextChar">
    <w:name w:val="Comment Text Char"/>
    <w:basedOn w:val="DefaultParagraphFont"/>
    <w:link w:val="CommentText"/>
    <w:uiPriority w:val="99"/>
    <w:semiHidden/>
    <w:rsid w:val="00531EEA"/>
  </w:style>
  <w:style w:type="paragraph" w:styleId="CommentSubject">
    <w:name w:val="annotation subject"/>
    <w:basedOn w:val="CommentText"/>
    <w:next w:val="CommentText"/>
    <w:link w:val="CommentSubjectChar"/>
    <w:uiPriority w:val="99"/>
    <w:semiHidden/>
    <w:unhideWhenUsed/>
    <w:rsid w:val="00531EEA"/>
    <w:rPr>
      <w:b/>
      <w:bCs/>
      <w:sz w:val="20"/>
      <w:szCs w:val="20"/>
    </w:rPr>
  </w:style>
  <w:style w:type="character" w:customStyle="1" w:styleId="CommentSubjectChar">
    <w:name w:val="Comment Subject Char"/>
    <w:basedOn w:val="CommentTextChar"/>
    <w:link w:val="CommentSubject"/>
    <w:uiPriority w:val="99"/>
    <w:semiHidden/>
    <w:rsid w:val="00531EEA"/>
    <w:rPr>
      <w:b/>
      <w:bCs/>
      <w:sz w:val="20"/>
      <w:szCs w:val="20"/>
    </w:rPr>
  </w:style>
  <w:style w:type="paragraph" w:styleId="BalloonText">
    <w:name w:val="Balloon Text"/>
    <w:basedOn w:val="Normal"/>
    <w:link w:val="BalloonTextChar"/>
    <w:uiPriority w:val="99"/>
    <w:semiHidden/>
    <w:unhideWhenUsed/>
    <w:rsid w:val="00531E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chris_000</cp:lastModifiedBy>
  <cp:revision>5</cp:revision>
  <dcterms:created xsi:type="dcterms:W3CDTF">2016-03-01T22:51:00Z</dcterms:created>
  <dcterms:modified xsi:type="dcterms:W3CDTF">2016-03-01T23:16:00Z</dcterms:modified>
</cp:coreProperties>
</file>